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0991C" w14:textId="77777777" w:rsidR="00CC499D" w:rsidRDefault="00CC499D" w:rsidP="005D57CB">
      <w:pPr>
        <w:pStyle w:val="Qheadline"/>
      </w:pPr>
      <w:r>
        <w:t xml:space="preserve">Demystifying </w:t>
      </w:r>
      <w:proofErr w:type="spellStart"/>
      <w:r>
        <w:t>Stablecoins</w:t>
      </w:r>
      <w:proofErr w:type="spellEnd"/>
    </w:p>
    <w:p w14:paraId="4AB33281" w14:textId="5395B55E" w:rsidR="00CC499D" w:rsidRDefault="007F0184" w:rsidP="005D57CB">
      <w:pPr>
        <w:pStyle w:val="Qdeck"/>
        <w:rPr>
          <w:noProof/>
        </w:rPr>
      </w:pPr>
      <w:r>
        <w:rPr>
          <w:noProof/>
        </w:rPr>
        <w:t>Cryptography meets monetary policy</w:t>
      </w:r>
    </w:p>
    <w:p w14:paraId="3F3D4D9E" w14:textId="2DD787F5" w:rsidR="00CC499D" w:rsidRDefault="00CC499D" w:rsidP="005D57CB">
      <w:pPr>
        <w:pStyle w:val="Qbodycopynoindent"/>
        <w:rPr>
          <w:noProof/>
        </w:rPr>
      </w:pPr>
    </w:p>
    <w:p w14:paraId="41375768" w14:textId="77777777" w:rsidR="00CF3CCC" w:rsidRPr="00751C12" w:rsidRDefault="00CF3CCC" w:rsidP="00CF3CCC">
      <w:pPr>
        <w:pStyle w:val="Qbyline"/>
      </w:pPr>
      <w:r w:rsidRPr="00751C12">
        <w:t xml:space="preserve">Jeremy Clark, </w:t>
      </w:r>
      <w:proofErr w:type="spellStart"/>
      <w:r w:rsidRPr="00751C12">
        <w:t>Didem</w:t>
      </w:r>
      <w:proofErr w:type="spellEnd"/>
      <w:r w:rsidRPr="00751C12">
        <w:t xml:space="preserve"> </w:t>
      </w:r>
      <w:proofErr w:type="spellStart"/>
      <w:r w:rsidRPr="00751C12">
        <w:t>Demirag</w:t>
      </w:r>
      <w:proofErr w:type="spellEnd"/>
      <w:r w:rsidRPr="00751C12">
        <w:t xml:space="preserve">, </w:t>
      </w:r>
      <w:r>
        <w:t xml:space="preserve">and </w:t>
      </w:r>
      <w:proofErr w:type="spellStart"/>
      <w:r w:rsidRPr="00751C12">
        <w:t>Seyedehmahsa</w:t>
      </w:r>
      <w:proofErr w:type="spellEnd"/>
      <w:r w:rsidRPr="00751C12">
        <w:t xml:space="preserve"> </w:t>
      </w:r>
      <w:proofErr w:type="spellStart"/>
      <w:r w:rsidRPr="00751C12">
        <w:t>Moosavi</w:t>
      </w:r>
      <w:proofErr w:type="spellEnd"/>
      <w:r w:rsidRPr="00751C12">
        <w:t>, Concordia University</w:t>
      </w:r>
    </w:p>
    <w:p w14:paraId="5B8B9EEE" w14:textId="457B154F" w:rsidR="00CC499D" w:rsidRDefault="00CC499D" w:rsidP="005D57CB">
      <w:pPr>
        <w:pStyle w:val="Qbodycopynoindent"/>
        <w:rPr>
          <w:noProof/>
        </w:rPr>
      </w:pPr>
    </w:p>
    <w:p w14:paraId="24035A0F" w14:textId="77777777" w:rsidR="00CF3CCC" w:rsidRDefault="00CF3CCC" w:rsidP="00CF3CCC">
      <w:pPr>
        <w:pStyle w:val="Qbodycopynoindent"/>
        <w:rPr>
          <w:noProof/>
        </w:rPr>
      </w:pPr>
    </w:p>
    <w:p w14:paraId="5C5A19C7" w14:textId="0320FFD6" w:rsidR="00AF185B" w:rsidRDefault="00AF185B" w:rsidP="005D57CB">
      <w:pPr>
        <w:pStyle w:val="Qbodycopynoindent"/>
        <w:rPr>
          <w:noProof/>
        </w:rPr>
      </w:pPr>
      <w:r>
        <w:rPr>
          <w:noProof/>
        </w:rPr>
        <w:t>[SIDEBAR 1]</w:t>
      </w:r>
    </w:p>
    <w:p w14:paraId="7363C855" w14:textId="3F127F89" w:rsidR="00302EF6" w:rsidRDefault="00AF185B" w:rsidP="005D57CB">
      <w:pPr>
        <w:pStyle w:val="Qsidebarhead"/>
        <w:rPr>
          <w:noProof/>
        </w:rPr>
      </w:pPr>
      <w:r>
        <w:rPr>
          <w:noProof/>
        </w:rPr>
        <w:t xml:space="preserve">Prices </w:t>
      </w:r>
    </w:p>
    <w:p w14:paraId="498537B9" w14:textId="1EF0FCEB" w:rsidR="00AF185B" w:rsidRDefault="00AF185B" w:rsidP="005D57CB">
      <w:pPr>
        <w:pStyle w:val="Qsidebarbodycopy"/>
        <w:ind w:firstLine="0"/>
        <w:rPr>
          <w:noProof/>
        </w:rPr>
      </w:pPr>
      <w:r>
        <w:rPr>
          <w:noProof/>
        </w:rPr>
        <w:t>A cryptocurrency (like any asset) has two prices: (1) the most someone is willing to pay</w:t>
      </w:r>
      <w:r w:rsidR="00302EF6">
        <w:rPr>
          <w:noProof/>
        </w:rPr>
        <w:t>;</w:t>
      </w:r>
      <w:r>
        <w:rPr>
          <w:noProof/>
        </w:rPr>
        <w:t xml:space="preserve"> and (2) the least someone is willing to sell for. These are referred to as the </w:t>
      </w:r>
      <w:r w:rsidRPr="005D57CB">
        <w:rPr>
          <w:i/>
          <w:iCs/>
          <w:noProof/>
        </w:rPr>
        <w:t>best bid price</w:t>
      </w:r>
      <w:r>
        <w:rPr>
          <w:noProof/>
        </w:rPr>
        <w:t xml:space="preserve"> and </w:t>
      </w:r>
      <w:r w:rsidRPr="005D57CB">
        <w:rPr>
          <w:i/>
          <w:iCs/>
          <w:noProof/>
        </w:rPr>
        <w:t>best offer</w:t>
      </w:r>
      <w:r>
        <w:rPr>
          <w:noProof/>
        </w:rPr>
        <w:t xml:space="preserve"> (or </w:t>
      </w:r>
      <w:r w:rsidRPr="005D57CB">
        <w:rPr>
          <w:i/>
          <w:iCs/>
          <w:noProof/>
        </w:rPr>
        <w:t>ask</w:t>
      </w:r>
      <w:r>
        <w:rPr>
          <w:noProof/>
        </w:rPr>
        <w:t xml:space="preserve">) </w:t>
      </w:r>
      <w:r w:rsidRPr="005D57CB">
        <w:rPr>
          <w:i/>
          <w:iCs/>
          <w:noProof/>
        </w:rPr>
        <w:t>price</w:t>
      </w:r>
      <w:r w:rsidR="00302EF6">
        <w:rPr>
          <w:noProof/>
        </w:rPr>
        <w:t>,</w:t>
      </w:r>
      <w:r>
        <w:rPr>
          <w:noProof/>
        </w:rPr>
        <w:t xml:space="preserve"> respectively. Note that the best bid price should logically be less than the best offer price</w:t>
      </w:r>
      <w:r w:rsidR="00302EF6">
        <w:rPr>
          <w:noProof/>
        </w:rPr>
        <w:t>;</w:t>
      </w:r>
      <w:r>
        <w:rPr>
          <w:noProof/>
        </w:rPr>
        <w:t xml:space="preserve"> otherwise</w:t>
      </w:r>
      <w:r w:rsidR="00302EF6">
        <w:rPr>
          <w:noProof/>
        </w:rPr>
        <w:t>,</w:t>
      </w:r>
      <w:r>
        <w:rPr>
          <w:noProof/>
        </w:rPr>
        <w:t xml:space="preserve"> an exchange would happen (such prices might occasionally </w:t>
      </w:r>
      <w:r w:rsidR="00302EF6">
        <w:rPr>
          <w:noProof/>
        </w:rPr>
        <w:t>“</w:t>
      </w:r>
      <w:r>
        <w:rPr>
          <w:noProof/>
        </w:rPr>
        <w:t>cross</w:t>
      </w:r>
      <w:r w:rsidR="00302EF6">
        <w:rPr>
          <w:noProof/>
        </w:rPr>
        <w:t>,”</w:t>
      </w:r>
      <w:r>
        <w:rPr>
          <w:noProof/>
        </w:rPr>
        <w:t xml:space="preserve"> but this should be temporal and quickly resolved with an exchange). Say a stablecoin is designed to ensure one unit is always priced at $1 USD. To argue stability, one must show both that the bid price should never exceed $1 and </w:t>
      </w:r>
      <w:r w:rsidR="00302EF6">
        <w:rPr>
          <w:noProof/>
        </w:rPr>
        <w:t xml:space="preserve">that </w:t>
      </w:r>
      <w:r>
        <w:rPr>
          <w:noProof/>
        </w:rPr>
        <w:t xml:space="preserve">the offer price should never dip below $1. Note, conversely, that bids can dip below $1 (everyone prefers to pay less than something is worth) and asks can exceed $1 (everyone prefers to receive more than something is worth). </w:t>
      </w:r>
    </w:p>
    <w:p w14:paraId="1D077A8E" w14:textId="77777777" w:rsidR="00AF185B" w:rsidRDefault="00AF185B" w:rsidP="005D57CB">
      <w:pPr>
        <w:pStyle w:val="Qbodycopynoindent"/>
        <w:rPr>
          <w:noProof/>
        </w:rPr>
      </w:pPr>
    </w:p>
    <w:p w14:paraId="6D807DD2" w14:textId="6C05FBCA" w:rsidR="00CC499D" w:rsidRDefault="00CC499D" w:rsidP="005D57CB">
      <w:pPr>
        <w:pStyle w:val="Qbodycopynoindent"/>
        <w:rPr>
          <w:noProof/>
        </w:rPr>
      </w:pPr>
      <w:r>
        <w:rPr>
          <w:noProof/>
        </w:rPr>
        <w:t xml:space="preserve">[SIDEBAR </w:t>
      </w:r>
      <w:r w:rsidR="00AF185B">
        <w:rPr>
          <w:noProof/>
        </w:rPr>
        <w:t>2</w:t>
      </w:r>
      <w:r>
        <w:rPr>
          <w:noProof/>
        </w:rPr>
        <w:t>]</w:t>
      </w:r>
    </w:p>
    <w:p w14:paraId="17AA7D58" w14:textId="2131DDE5" w:rsidR="00302EF6" w:rsidRDefault="00CC499D" w:rsidP="005D57CB">
      <w:pPr>
        <w:pStyle w:val="Qsidebarhead"/>
        <w:rPr>
          <w:noProof/>
        </w:rPr>
      </w:pPr>
      <w:r>
        <w:rPr>
          <w:noProof/>
        </w:rPr>
        <w:t xml:space="preserve">Bitcoin </w:t>
      </w:r>
      <w:r w:rsidR="00302EF6">
        <w:rPr>
          <w:noProof/>
        </w:rPr>
        <w:t>and</w:t>
      </w:r>
      <w:r>
        <w:rPr>
          <w:noProof/>
        </w:rPr>
        <w:t xml:space="preserve"> Blockchain Primer</w:t>
      </w:r>
    </w:p>
    <w:p w14:paraId="79B5B85B" w14:textId="59814DCD" w:rsidR="0056660C" w:rsidRDefault="00CC499D" w:rsidP="00741601">
      <w:pPr>
        <w:pStyle w:val="Qsidebarbodycopy"/>
        <w:ind w:firstLine="0"/>
        <w:rPr>
          <w:noProof/>
        </w:rPr>
      </w:pPr>
      <w:r>
        <w:rPr>
          <w:noProof/>
        </w:rPr>
        <w:t>A public blockchain is a type of distributed database (</w:t>
      </w:r>
      <w:del w:id="0" w:author="Jeremy Clark" w:date="2020-02-06T14:00:00Z">
        <w:r w:rsidR="00302EF6" w:rsidDel="007922C9">
          <w:rPr>
            <w:noProof/>
          </w:rPr>
          <w:delText>referred to as a</w:delText>
        </w:r>
      </w:del>
      <w:ins w:id="1" w:author="Jeremy Clark" w:date="2020-02-06T14:00:00Z">
        <w:r w:rsidR="007922C9">
          <w:rPr>
            <w:noProof/>
          </w:rPr>
          <w:t>or</w:t>
        </w:r>
      </w:ins>
      <w:r w:rsidR="00302EF6">
        <w:rPr>
          <w:noProof/>
        </w:rPr>
        <w:t xml:space="preserve"> </w:t>
      </w:r>
      <w:r w:rsidRPr="005D57CB">
        <w:rPr>
          <w:i/>
          <w:iCs/>
          <w:noProof/>
        </w:rPr>
        <w:t>ledger</w:t>
      </w:r>
      <w:r>
        <w:rPr>
          <w:noProof/>
        </w:rPr>
        <w:t xml:space="preserve">) that is open to anyone who wants to maintain it, </w:t>
      </w:r>
      <w:r w:rsidR="00302EF6">
        <w:rPr>
          <w:noProof/>
        </w:rPr>
        <w:t xml:space="preserve">is </w:t>
      </w:r>
      <w:r>
        <w:rPr>
          <w:noProof/>
        </w:rPr>
        <w:t>robust against faulty and malicious participants, and runs without anyone in charge. When participant</w:t>
      </w:r>
      <w:r w:rsidR="00302EF6">
        <w:rPr>
          <w:noProof/>
        </w:rPr>
        <w:t>s</w:t>
      </w:r>
      <w:r>
        <w:rPr>
          <w:noProof/>
        </w:rPr>
        <w:t xml:space="preserve"> look at </w:t>
      </w:r>
      <w:r w:rsidR="00302EF6">
        <w:rPr>
          <w:noProof/>
        </w:rPr>
        <w:t xml:space="preserve">a </w:t>
      </w:r>
      <w:r>
        <w:rPr>
          <w:noProof/>
        </w:rPr>
        <w:t xml:space="preserve">local copy of the ledger, </w:t>
      </w:r>
      <w:r w:rsidR="00302EF6">
        <w:rPr>
          <w:noProof/>
        </w:rPr>
        <w:t>t</w:t>
      </w:r>
      <w:r>
        <w:rPr>
          <w:noProof/>
        </w:rPr>
        <w:t>he</w:t>
      </w:r>
      <w:r w:rsidR="00302EF6">
        <w:rPr>
          <w:noProof/>
        </w:rPr>
        <w:t>y</w:t>
      </w:r>
      <w:r>
        <w:rPr>
          <w:noProof/>
        </w:rPr>
        <w:t xml:space="preserve"> </w:t>
      </w:r>
      <w:r w:rsidR="00302EF6">
        <w:rPr>
          <w:noProof/>
        </w:rPr>
        <w:t xml:space="preserve">are </w:t>
      </w:r>
      <w:r>
        <w:rPr>
          <w:noProof/>
        </w:rPr>
        <w:t>assured that everyone has the exact same records and</w:t>
      </w:r>
      <w:r w:rsidR="00302EF6">
        <w:rPr>
          <w:noProof/>
        </w:rPr>
        <w:t xml:space="preserve"> that</w:t>
      </w:r>
      <w:r>
        <w:rPr>
          <w:noProof/>
        </w:rPr>
        <w:t xml:space="preserve"> each record was validated by the majority of participants before it was written into the ledger. </w:t>
      </w:r>
    </w:p>
    <w:p w14:paraId="6B444F63" w14:textId="428B6878" w:rsidR="00CC499D" w:rsidRDefault="00064000" w:rsidP="005D57CB">
      <w:pPr>
        <w:pStyle w:val="Qsidebarbodycopy"/>
        <w:rPr>
          <w:noProof/>
        </w:rPr>
      </w:pPr>
      <w:del w:id="2" w:author="Jeremy Clark" w:date="2020-02-06T14:01:00Z">
        <w:r w:rsidDel="007922C9">
          <w:rPr>
            <w:noProof/>
          </w:rPr>
          <w:delText>BTC (b</w:delText>
        </w:r>
        <w:r w:rsidR="00CC499D" w:rsidDel="007922C9">
          <w:rPr>
            <w:noProof/>
          </w:rPr>
          <w:delText>itcoin</w:delText>
        </w:r>
      </w:del>
      <w:ins w:id="3" w:author="Jeremy Clark" w:date="2020-02-06T14:01:00Z">
        <w:r w:rsidR="007922C9">
          <w:rPr>
            <w:noProof/>
          </w:rPr>
          <w:t>Bitcoin</w:t>
        </w:r>
      </w:ins>
      <w:del w:id="4" w:author="Jeremy Clark" w:date="2020-02-06T14:01:00Z">
        <w:r w:rsidR="00302EF6" w:rsidDel="007922C9">
          <w:rPr>
            <w:noProof/>
          </w:rPr>
          <w:delText>)</w:delText>
        </w:r>
      </w:del>
      <w:r w:rsidR="00302EF6">
        <w:rPr>
          <w:noProof/>
        </w:rPr>
        <w:t xml:space="preserve"> </w:t>
      </w:r>
      <w:r w:rsidR="00CC499D">
        <w:rPr>
          <w:noProof/>
        </w:rPr>
        <w:t>is a digital currency that introduced the idea of a blockchain to track how much</w:t>
      </w:r>
      <w:ins w:id="5" w:author="Jeremy Clark" w:date="2020-02-06T14:01:00Z">
        <w:r w:rsidR="007922C9">
          <w:rPr>
            <w:noProof/>
          </w:rPr>
          <w:t xml:space="preserve"> of its currency</w:t>
        </w:r>
      </w:ins>
      <w:r w:rsidR="00CC499D">
        <w:rPr>
          <w:noProof/>
        </w:rPr>
        <w:t xml:space="preserve"> </w:t>
      </w:r>
      <w:ins w:id="6" w:author="Jeremy Clark" w:date="2020-02-06T14:01:00Z">
        <w:r w:rsidR="007922C9">
          <w:rPr>
            <w:noProof/>
          </w:rPr>
          <w:t>(</w:t>
        </w:r>
      </w:ins>
      <w:r w:rsidR="00CC499D">
        <w:rPr>
          <w:noProof/>
        </w:rPr>
        <w:t>BTC</w:t>
      </w:r>
      <w:ins w:id="7" w:author="Jeremy Clark" w:date="2020-02-06T14:01:00Z">
        <w:r w:rsidR="007922C9">
          <w:rPr>
            <w:noProof/>
          </w:rPr>
          <w:t>)</w:t>
        </w:r>
      </w:ins>
      <w:r w:rsidR="00CC499D">
        <w:rPr>
          <w:noProof/>
        </w:rPr>
        <w:t xml:space="preserve"> is held by each account, and to write </w:t>
      </w:r>
      <w:r w:rsidR="00302EF6">
        <w:rPr>
          <w:noProof/>
        </w:rPr>
        <w:t>“</w:t>
      </w:r>
      <w:r w:rsidR="00CC499D">
        <w:rPr>
          <w:noProof/>
        </w:rPr>
        <w:t>smart</w:t>
      </w:r>
      <w:r w:rsidR="00302EF6">
        <w:rPr>
          <w:noProof/>
        </w:rPr>
        <w:t>”</w:t>
      </w:r>
      <w:r w:rsidR="00CC499D">
        <w:rPr>
          <w:noProof/>
        </w:rPr>
        <w:t xml:space="preserve"> transactions for </w:t>
      </w:r>
      <w:del w:id="8" w:author="Jeremy Clark" w:date="2020-02-06T14:01:00Z">
        <w:r w:rsidR="00CC499D" w:rsidDel="007922C9">
          <w:rPr>
            <w:noProof/>
          </w:rPr>
          <w:delText xml:space="preserve">BTC </w:delText>
        </w:r>
      </w:del>
      <w:r w:rsidR="00CC499D">
        <w:rPr>
          <w:noProof/>
        </w:rPr>
        <w:t xml:space="preserve">payments. Transactions are added to the blockchain in a batch (called a </w:t>
      </w:r>
      <w:r w:rsidR="00CC499D" w:rsidRPr="005D57CB">
        <w:rPr>
          <w:i/>
          <w:iCs/>
          <w:noProof/>
        </w:rPr>
        <w:t>block</w:t>
      </w:r>
      <w:r w:rsidR="00CC499D">
        <w:rPr>
          <w:noProof/>
        </w:rPr>
        <w:t xml:space="preserve">) by a network participant (called a </w:t>
      </w:r>
      <w:r w:rsidR="00CC499D" w:rsidRPr="005D57CB">
        <w:rPr>
          <w:i/>
          <w:iCs/>
          <w:noProof/>
        </w:rPr>
        <w:t>miner</w:t>
      </w:r>
      <w:r w:rsidR="00CC499D">
        <w:rPr>
          <w:noProof/>
        </w:rPr>
        <w:t>)</w:t>
      </w:r>
      <w:r w:rsidR="00302EF6">
        <w:rPr>
          <w:noProof/>
        </w:rPr>
        <w:t>,</w:t>
      </w:r>
      <w:r w:rsidR="00CC499D">
        <w:rPr>
          <w:noProof/>
        </w:rPr>
        <w:t xml:space="preserve"> and miners include a special transaction that pays them newly minted BTC (called a </w:t>
      </w:r>
      <w:r w:rsidR="00CC499D" w:rsidRPr="005D57CB">
        <w:rPr>
          <w:i/>
          <w:iCs/>
          <w:noProof/>
        </w:rPr>
        <w:t>coinbase transaction</w:t>
      </w:r>
      <w:r w:rsidR="00CC499D">
        <w:rPr>
          <w:noProof/>
        </w:rPr>
        <w:t>). The amount of new BTC released to miners follows a schedule built into the protocol and will decrement over time, eventually reaching zero once a determined amount of BTC has been made available.</w:t>
      </w:r>
    </w:p>
    <w:p w14:paraId="30914FAE" w14:textId="77777777" w:rsidR="00CC499D" w:rsidRDefault="00CC499D" w:rsidP="005D57CB">
      <w:pPr>
        <w:pStyle w:val="Qbodycopynoindent"/>
        <w:rPr>
          <w:noProof/>
        </w:rPr>
      </w:pPr>
    </w:p>
    <w:p w14:paraId="51A42275" w14:textId="2489DF86" w:rsidR="00CC499D" w:rsidRDefault="00CC499D" w:rsidP="005D57CB">
      <w:pPr>
        <w:pStyle w:val="Qbodycopynoindent"/>
        <w:rPr>
          <w:noProof/>
        </w:rPr>
      </w:pPr>
      <w:r>
        <w:rPr>
          <w:noProof/>
        </w:rPr>
        <w:t xml:space="preserve">[SIDEBAR </w:t>
      </w:r>
      <w:r w:rsidR="00AF185B">
        <w:rPr>
          <w:noProof/>
        </w:rPr>
        <w:t>3</w:t>
      </w:r>
      <w:r>
        <w:rPr>
          <w:noProof/>
        </w:rPr>
        <w:t>]</w:t>
      </w:r>
    </w:p>
    <w:p w14:paraId="7B4A277A" w14:textId="715E20C2" w:rsidR="00064000" w:rsidRDefault="00CC499D" w:rsidP="005D57CB">
      <w:pPr>
        <w:pStyle w:val="Qsidebarhead"/>
        <w:rPr>
          <w:noProof/>
        </w:rPr>
      </w:pPr>
      <w:r>
        <w:rPr>
          <w:noProof/>
        </w:rPr>
        <w:t xml:space="preserve">Ethereum </w:t>
      </w:r>
      <w:r w:rsidR="00064000">
        <w:rPr>
          <w:noProof/>
        </w:rPr>
        <w:t>and</w:t>
      </w:r>
      <w:r>
        <w:rPr>
          <w:noProof/>
        </w:rPr>
        <w:t xml:space="preserve"> DApp Primer </w:t>
      </w:r>
    </w:p>
    <w:p w14:paraId="5A555FC5" w14:textId="5FBDB29F" w:rsidR="00CC499D" w:rsidRDefault="00CC499D" w:rsidP="005D57CB">
      <w:pPr>
        <w:pStyle w:val="Qsidebarbodycopy"/>
        <w:ind w:firstLine="0"/>
        <w:rPr>
          <w:noProof/>
        </w:rPr>
      </w:pPr>
      <w:r>
        <w:rPr>
          <w:noProof/>
        </w:rPr>
        <w:t>Ethereum is a blockchain protocol with a BTC-esque cryptocurrency called</w:t>
      </w:r>
      <w:ins w:id="9" w:author="Jeremy Clark" w:date="2020-02-06T14:02:00Z">
        <w:r w:rsidR="007922C9">
          <w:rPr>
            <w:noProof/>
          </w:rPr>
          <w:t xml:space="preserve"> </w:t>
        </w:r>
        <w:r w:rsidR="007922C9" w:rsidRPr="007922C9">
          <w:rPr>
            <w:i/>
            <w:iCs/>
            <w:noProof/>
            <w:rPrChange w:id="10" w:author="Jeremy Clark" w:date="2020-02-06T14:02:00Z">
              <w:rPr>
                <w:noProof/>
              </w:rPr>
            </w:rPrChange>
          </w:rPr>
          <w:t>ether</w:t>
        </w:r>
      </w:ins>
      <w:r>
        <w:rPr>
          <w:noProof/>
        </w:rPr>
        <w:t xml:space="preserve"> </w:t>
      </w:r>
      <w:ins w:id="11" w:author="Jeremy Clark" w:date="2020-02-06T14:02:00Z">
        <w:r w:rsidR="007922C9">
          <w:rPr>
            <w:noProof/>
          </w:rPr>
          <w:t>(</w:t>
        </w:r>
      </w:ins>
      <w:r w:rsidR="00064000" w:rsidRPr="007922C9">
        <w:rPr>
          <w:i/>
          <w:iCs/>
          <w:noProof/>
          <w:rPrChange w:id="12" w:author="Jeremy Clark" w:date="2020-02-06T14:02:00Z">
            <w:rPr>
              <w:noProof/>
            </w:rPr>
          </w:rPrChange>
        </w:rPr>
        <w:t>ETH</w:t>
      </w:r>
      <w:ins w:id="13" w:author="Jeremy Clark" w:date="2020-02-06T14:02:00Z">
        <w:r w:rsidR="007922C9">
          <w:rPr>
            <w:noProof/>
          </w:rPr>
          <w:t>)</w:t>
        </w:r>
      </w:ins>
      <w:del w:id="14" w:author="Jeremy Clark" w:date="2020-02-06T14:02:00Z">
        <w:r w:rsidR="00064000" w:rsidDel="007922C9">
          <w:rPr>
            <w:noProof/>
          </w:rPr>
          <w:delText xml:space="preserve"> (e</w:delText>
        </w:r>
        <w:r w:rsidDel="007922C9">
          <w:rPr>
            <w:noProof/>
          </w:rPr>
          <w:delText>ther)</w:delText>
        </w:r>
      </w:del>
      <w:r>
        <w:rPr>
          <w:noProof/>
        </w:rPr>
        <w:t xml:space="preserve">. To a degree much greater than Bitcoin, Ethereum allows users to code verbose </w:t>
      </w:r>
      <w:r w:rsidRPr="007922C9">
        <w:rPr>
          <w:i/>
          <w:iCs/>
          <w:noProof/>
          <w:rPrChange w:id="15" w:author="Jeremy Clark" w:date="2020-02-06T14:03:00Z">
            <w:rPr>
              <w:noProof/>
            </w:rPr>
          </w:rPrChange>
        </w:rPr>
        <w:t>smart contracts</w:t>
      </w:r>
      <w:del w:id="16" w:author="Jeremy Clark" w:date="2020-02-06T14:03:00Z">
        <w:r w:rsidR="009506AC" w:rsidDel="007922C9">
          <w:rPr>
            <w:noProof/>
          </w:rPr>
          <w:delText>,</w:delText>
        </w:r>
      </w:del>
      <w:r>
        <w:rPr>
          <w:noProof/>
        </w:rPr>
        <w:t xml:space="preserve"> or </w:t>
      </w:r>
      <w:ins w:id="17" w:author="Jeremy Clark" w:date="2020-02-06T14:03:00Z">
        <w:r w:rsidR="007922C9" w:rsidRPr="007922C9">
          <w:rPr>
            <w:i/>
            <w:iCs/>
            <w:noProof/>
            <w:rPrChange w:id="18" w:author="Jeremy Clark" w:date="2020-02-06T14:03:00Z">
              <w:rPr>
                <w:noProof/>
              </w:rPr>
            </w:rPrChange>
          </w:rPr>
          <w:t>decentralized app</w:t>
        </w:r>
        <w:r w:rsidR="007922C9">
          <w:rPr>
            <w:i/>
            <w:iCs/>
            <w:noProof/>
          </w:rPr>
          <w:t>lication</w:t>
        </w:r>
        <w:r w:rsidR="007922C9" w:rsidRPr="007922C9">
          <w:rPr>
            <w:i/>
            <w:iCs/>
            <w:noProof/>
            <w:rPrChange w:id="19" w:author="Jeremy Clark" w:date="2020-02-06T14:03:00Z">
              <w:rPr>
                <w:noProof/>
              </w:rPr>
            </w:rPrChange>
          </w:rPr>
          <w:t>s</w:t>
        </w:r>
        <w:r w:rsidR="007922C9">
          <w:rPr>
            <w:noProof/>
          </w:rPr>
          <w:t xml:space="preserve"> (</w:t>
        </w:r>
      </w:ins>
      <w:r w:rsidR="00064000" w:rsidRPr="007922C9">
        <w:rPr>
          <w:i/>
          <w:iCs/>
          <w:noProof/>
          <w:rPrChange w:id="20" w:author="Jeremy Clark" w:date="2020-02-06T14:03:00Z">
            <w:rPr>
              <w:noProof/>
            </w:rPr>
          </w:rPrChange>
        </w:rPr>
        <w:t>DApps</w:t>
      </w:r>
      <w:ins w:id="21" w:author="Jeremy Clark" w:date="2020-02-06T14:03:00Z">
        <w:r w:rsidR="007922C9">
          <w:rPr>
            <w:noProof/>
          </w:rPr>
          <w:t>)</w:t>
        </w:r>
      </w:ins>
      <w:del w:id="22" w:author="Jeremy Clark" w:date="2020-02-06T14:03:00Z">
        <w:r w:rsidR="00064000" w:rsidDel="007922C9">
          <w:rPr>
            <w:noProof/>
          </w:rPr>
          <w:delText xml:space="preserve"> (</w:delText>
        </w:r>
        <w:r w:rsidDel="007922C9">
          <w:rPr>
            <w:noProof/>
          </w:rPr>
          <w:delText>decentralized apps)</w:delText>
        </w:r>
      </w:del>
      <w:r w:rsidR="009506AC">
        <w:rPr>
          <w:noProof/>
        </w:rPr>
        <w:t>,</w:t>
      </w:r>
      <w:r>
        <w:rPr>
          <w:noProof/>
        </w:rPr>
        <w:t xml:space="preserve"> that can be stored on the blockchain </w:t>
      </w:r>
      <w:del w:id="23" w:author="Jeremy Clark" w:date="2020-02-06T14:03:00Z">
        <w:r w:rsidDel="007922C9">
          <w:rPr>
            <w:noProof/>
          </w:rPr>
          <w:delText>(</w:delText>
        </w:r>
      </w:del>
      <w:r>
        <w:rPr>
          <w:noProof/>
        </w:rPr>
        <w:t>for a fee</w:t>
      </w:r>
      <w:del w:id="24" w:author="Jeremy Clark" w:date="2020-02-06T14:03:00Z">
        <w:r w:rsidDel="007922C9">
          <w:rPr>
            <w:noProof/>
          </w:rPr>
          <w:delText>)</w:delText>
        </w:r>
      </w:del>
      <w:r>
        <w:rPr>
          <w:noProof/>
        </w:rPr>
        <w:t>. Once a DApp is deployed, users can run its functions (again, for a fee). The functions are executed by the miners</w:t>
      </w:r>
      <w:r w:rsidR="00064000">
        <w:rPr>
          <w:noProof/>
        </w:rPr>
        <w:t>,</w:t>
      </w:r>
      <w:r>
        <w:rPr>
          <w:noProof/>
        </w:rPr>
        <w:t xml:space="preserve"> and the output is written to the blockchain. Among other things, </w:t>
      </w:r>
      <w:r w:rsidR="009506AC">
        <w:rPr>
          <w:noProof/>
        </w:rPr>
        <w:t xml:space="preserve">a </w:t>
      </w:r>
      <w:r>
        <w:rPr>
          <w:noProof/>
        </w:rPr>
        <w:t xml:space="preserve">DApp can </w:t>
      </w:r>
      <w:del w:id="25" w:author="Jeremy Clark" w:date="2020-02-06T14:04:00Z">
        <w:r w:rsidDel="007922C9">
          <w:rPr>
            <w:noProof/>
          </w:rPr>
          <w:delText xml:space="preserve">hold </w:delText>
        </w:r>
      </w:del>
      <w:ins w:id="26" w:author="Jeremy Clark" w:date="2020-02-06T14:04:00Z">
        <w:r w:rsidR="007922C9">
          <w:rPr>
            <w:noProof/>
          </w:rPr>
          <w:t xml:space="preserve">receive and store </w:t>
        </w:r>
      </w:ins>
      <w:r>
        <w:rPr>
          <w:noProof/>
        </w:rPr>
        <w:t xml:space="preserve">ETH and </w:t>
      </w:r>
      <w:del w:id="27" w:author="Jeremy Clark" w:date="2020-02-06T14:04:00Z">
        <w:r w:rsidDel="007922C9">
          <w:rPr>
            <w:noProof/>
          </w:rPr>
          <w:delText xml:space="preserve">write </w:delText>
        </w:r>
      </w:del>
      <w:ins w:id="28" w:author="Jeremy Clark" w:date="2020-02-06T14:04:00Z">
        <w:r w:rsidR="007922C9">
          <w:rPr>
            <w:noProof/>
          </w:rPr>
          <w:t xml:space="preserve">define </w:t>
        </w:r>
      </w:ins>
      <w:r>
        <w:rPr>
          <w:noProof/>
        </w:rPr>
        <w:t xml:space="preserve">functions </w:t>
      </w:r>
      <w:ins w:id="29" w:author="Jeremy Clark" w:date="2020-02-06T14:04:00Z">
        <w:r w:rsidR="007922C9">
          <w:rPr>
            <w:noProof/>
          </w:rPr>
          <w:t xml:space="preserve">for </w:t>
        </w:r>
      </w:ins>
      <w:del w:id="30" w:author="Jeremy Clark" w:date="2020-02-06T14:04:00Z">
        <w:r w:rsidDel="007922C9">
          <w:rPr>
            <w:noProof/>
          </w:rPr>
          <w:delText xml:space="preserve">that define </w:delText>
        </w:r>
      </w:del>
      <w:r>
        <w:rPr>
          <w:noProof/>
        </w:rPr>
        <w:t xml:space="preserve">how ETH </w:t>
      </w:r>
      <w:del w:id="31" w:author="Jeremy Clark" w:date="2020-02-06T14:04:00Z">
        <w:r w:rsidDel="007922C9">
          <w:rPr>
            <w:noProof/>
          </w:rPr>
          <w:delText xml:space="preserve">will </w:delText>
        </w:r>
      </w:del>
      <w:ins w:id="32" w:author="Jeremy Clark" w:date="2020-02-06T14:04:00Z">
        <w:r w:rsidR="007922C9">
          <w:rPr>
            <w:noProof/>
          </w:rPr>
          <w:t xml:space="preserve">can </w:t>
        </w:r>
      </w:ins>
      <w:r>
        <w:rPr>
          <w:noProof/>
        </w:rPr>
        <w:t xml:space="preserve">be transferred from the DApp. DApps can also </w:t>
      </w:r>
      <w:r>
        <w:rPr>
          <w:noProof/>
        </w:rPr>
        <w:lastRenderedPageBreak/>
        <w:t>create their own currencies and circulate them as tokens. ERC20 tokens are compliant with a widely used Ethereum standard and can interoperate with existing wallet software, web-based exchanges, and token-tracking websites.</w:t>
      </w:r>
    </w:p>
    <w:p w14:paraId="76C936F9" w14:textId="77777777" w:rsidR="00CC499D" w:rsidRDefault="00CC499D" w:rsidP="005D57CB">
      <w:pPr>
        <w:pStyle w:val="Qbodycopynoindent"/>
        <w:rPr>
          <w:noProof/>
        </w:rPr>
      </w:pPr>
    </w:p>
    <w:p w14:paraId="2CE1C6CC" w14:textId="77777777" w:rsidR="007F0184" w:rsidRDefault="007F0184" w:rsidP="005D57CB">
      <w:pPr>
        <w:pStyle w:val="Qbodycopynoindent"/>
        <w:rPr>
          <w:noProof/>
        </w:rPr>
      </w:pPr>
    </w:p>
    <w:p w14:paraId="43227B5F" w14:textId="77777777" w:rsidR="00E72A18" w:rsidRDefault="00E72A18">
      <w:pPr>
        <w:spacing w:after="160" w:line="259" w:lineRule="auto"/>
        <w:rPr>
          <w:ins w:id="33" w:author="Jeremy Clark" w:date="2020-02-06T14:11:00Z"/>
          <w:rFonts w:ascii="Stone Serif" w:eastAsia="Times New Roman" w:hAnsi="Stone Serif" w:cs="Stone Serif"/>
          <w:noProof/>
          <w:color w:val="000000"/>
          <w:spacing w:val="-1"/>
        </w:rPr>
      </w:pPr>
      <w:ins w:id="34" w:author="Jeremy Clark" w:date="2020-02-06T14:11:00Z">
        <w:r>
          <w:rPr>
            <w:noProof/>
          </w:rPr>
          <w:br w:type="page"/>
        </w:r>
      </w:ins>
    </w:p>
    <w:p w14:paraId="6C945BF8" w14:textId="19C55A36" w:rsidR="007F0184" w:rsidRDefault="007F0184" w:rsidP="005D57CB">
      <w:pPr>
        <w:pStyle w:val="Qbodycopynoindent"/>
        <w:rPr>
          <w:noProof/>
        </w:rPr>
      </w:pPr>
      <w:r>
        <w:rPr>
          <w:noProof/>
        </w:rPr>
        <w:lastRenderedPageBreak/>
        <w:t>The first wave of cryptocurrencies, starting in the 1980s, attempted to digitiz</w:t>
      </w:r>
      <w:r w:rsidR="00844148">
        <w:rPr>
          <w:noProof/>
        </w:rPr>
        <w:t>e</w:t>
      </w:r>
      <w:r>
        <w:rPr>
          <w:noProof/>
        </w:rPr>
        <w:t xml:space="preserve"> government-issued currency (or </w:t>
      </w:r>
      <w:r w:rsidRPr="005D57CB">
        <w:rPr>
          <w:i/>
          <w:iCs/>
          <w:noProof/>
        </w:rPr>
        <w:t>fiat currency</w:t>
      </w:r>
      <w:r w:rsidR="00844148">
        <w:rPr>
          <w:i/>
          <w:iCs/>
          <w:noProof/>
        </w:rPr>
        <w:t>,</w:t>
      </w:r>
      <w:r>
        <w:rPr>
          <w:noProof/>
        </w:rPr>
        <w:t xml:space="preserve"> as cryptocurrency enthusiasts say).</w:t>
      </w:r>
      <w:r w:rsidR="007C232C" w:rsidRPr="005D57CB">
        <w:rPr>
          <w:noProof/>
          <w:highlight w:val="yellow"/>
          <w:vertAlign w:val="superscript"/>
        </w:rPr>
        <w:t>8</w:t>
      </w:r>
      <w:r>
        <w:rPr>
          <w:noProof/>
        </w:rPr>
        <w:t xml:space="preserve"> The second wave, represented prominently by Bitcoin,</w:t>
      </w:r>
      <w:r w:rsidR="00FC540A" w:rsidRPr="005D57CB">
        <w:rPr>
          <w:noProof/>
          <w:highlight w:val="yellow"/>
          <w:vertAlign w:val="superscript"/>
        </w:rPr>
        <w:t>7</w:t>
      </w:r>
      <w:r>
        <w:rPr>
          <w:noProof/>
        </w:rPr>
        <w:t xml:space="preserve"> provide their own separate currency—issued and operated independently of any existing currencies, governments, or financial institutions. Bitcoin’s currency (BTC) is issued in fixed quantities according to a hardcoded schedule in the protocol.</w:t>
      </w:r>
    </w:p>
    <w:p w14:paraId="16BFA3F1" w14:textId="3CA333B8" w:rsidR="007F0184" w:rsidRDefault="007F0184" w:rsidP="005D57CB">
      <w:pPr>
        <w:pStyle w:val="Qbodycopy"/>
        <w:rPr>
          <w:noProof/>
        </w:rPr>
      </w:pPr>
      <w:r>
        <w:rPr>
          <w:noProof/>
        </w:rPr>
        <w:t xml:space="preserve">In the words of Bitcoin’s </w:t>
      </w:r>
      <w:r w:rsidRPr="005D57CB">
        <w:t>pseudonymous</w:t>
      </w:r>
      <w:r>
        <w:rPr>
          <w:noProof/>
        </w:rPr>
        <w:t xml:space="preserve"> inventor, “</w:t>
      </w:r>
      <w:r w:rsidR="00FC540A">
        <w:rPr>
          <w:noProof/>
        </w:rPr>
        <w:t>T</w:t>
      </w:r>
      <w:r>
        <w:rPr>
          <w:noProof/>
        </w:rPr>
        <w:t>here is nobody to act as a central bank... to adjust the money supply... that would have required a trusted party to determine the value because I don</w:t>
      </w:r>
      <w:r w:rsidR="00CC499D">
        <w:rPr>
          <w:noProof/>
        </w:rPr>
        <w:t>’</w:t>
      </w:r>
      <w:r>
        <w:rPr>
          <w:noProof/>
        </w:rPr>
        <w:t>t know a way for software to know the real world value of things. If there was some clever way, or if we wanted to trust someone to actively manage the money supply to peg it to something, the rules could have been programmed for that. In this sense, it</w:t>
      </w:r>
      <w:r w:rsidR="00CC499D">
        <w:rPr>
          <w:noProof/>
        </w:rPr>
        <w:t>’</w:t>
      </w:r>
      <w:r>
        <w:rPr>
          <w:noProof/>
        </w:rPr>
        <w:t>s more typical of a precious metal. Instead of the supply changing to keep the value the same, the supply is predetermined and the value changes</w:t>
      </w:r>
      <w:r w:rsidR="00FC540A">
        <w:rPr>
          <w:noProof/>
        </w:rPr>
        <w:t>.</w:t>
      </w:r>
      <w:r>
        <w:rPr>
          <w:noProof/>
        </w:rPr>
        <w:t>”</w:t>
      </w:r>
      <w:r w:rsidR="00684402" w:rsidRPr="005D57CB">
        <w:rPr>
          <w:noProof/>
          <w:highlight w:val="yellow"/>
          <w:vertAlign w:val="superscript"/>
        </w:rPr>
        <w:t>2</w:t>
      </w:r>
    </w:p>
    <w:p w14:paraId="51010DA5" w14:textId="1B4AEDAD" w:rsidR="007F0184" w:rsidRDefault="007F0184" w:rsidP="005D57CB">
      <w:pPr>
        <w:pStyle w:val="Qbodycopy"/>
        <w:rPr>
          <w:noProof/>
        </w:rPr>
      </w:pPr>
      <w:r>
        <w:rPr>
          <w:noProof/>
        </w:rPr>
        <w:t>Without active management, t</w:t>
      </w:r>
      <w:r w:rsidRPr="008E6A50">
        <w:t>he exchange rate of BTC with governmental currencies has been marked by extreme volatility</w:t>
      </w:r>
      <w:r w:rsidR="008E6A50">
        <w:t xml:space="preserve">. </w:t>
      </w:r>
      <w:r w:rsidRPr="008E6A50">
        <w:t>Figure 1</w:t>
      </w:r>
      <w:r w:rsidR="008E6A50">
        <w:t xml:space="preserve"> shows a c</w:t>
      </w:r>
      <w:r w:rsidR="008E6A50" w:rsidRPr="008E6A50">
        <w:t xml:space="preserve">omparison </w:t>
      </w:r>
      <w:r w:rsidR="00B85916">
        <w:t>of</w:t>
      </w:r>
      <w:r w:rsidR="00B85916" w:rsidRPr="008E6A50">
        <w:t xml:space="preserve"> </w:t>
      </w:r>
      <w:r w:rsidR="008E6A50" w:rsidRPr="008E6A50">
        <w:t xml:space="preserve">fiat currencies and </w:t>
      </w:r>
      <w:r w:rsidR="00B85916">
        <w:t>b</w:t>
      </w:r>
      <w:r w:rsidR="008E6A50" w:rsidRPr="008E6A50">
        <w:t>itcoin</w:t>
      </w:r>
      <w:r w:rsidR="008E6A50">
        <w:t xml:space="preserve">. </w:t>
      </w:r>
      <w:r w:rsidR="008E6A50" w:rsidRPr="008E6A50">
        <w:t xml:space="preserve">The values </w:t>
      </w:r>
      <w:r w:rsidR="00B85916">
        <w:t>we</w:t>
      </w:r>
      <w:r w:rsidR="008E6A50" w:rsidRPr="008E6A50">
        <w:t>re retrieved daily between Jan</w:t>
      </w:r>
      <w:r w:rsidR="00FC540A">
        <w:t>uary 1,</w:t>
      </w:r>
      <w:r w:rsidR="008E6A50" w:rsidRPr="008E6A50">
        <w:t xml:space="preserve"> 2016 and Jan</w:t>
      </w:r>
      <w:r w:rsidR="00FC540A">
        <w:t>uary 1,</w:t>
      </w:r>
      <w:r w:rsidR="008E6A50" w:rsidRPr="008E6A50">
        <w:t xml:space="preserve"> 2019.</w:t>
      </w:r>
      <w:r w:rsidR="008E6A50">
        <w:t xml:space="preserve"> (</w:t>
      </w:r>
      <w:r w:rsidR="008E6A50" w:rsidRPr="008E6A50">
        <w:t>Note that 1</w:t>
      </w:r>
      <w:r w:rsidR="00FC540A">
        <w:t>,</w:t>
      </w:r>
      <w:r w:rsidR="008E6A50" w:rsidRPr="008E6A50">
        <w:t xml:space="preserve">000 </w:t>
      </w:r>
      <w:proofErr w:type="spellStart"/>
      <w:r w:rsidR="008E6A50" w:rsidRPr="008E6A50">
        <w:t>mBTC</w:t>
      </w:r>
      <w:proofErr w:type="spellEnd"/>
      <w:r w:rsidR="008E6A50" w:rsidRPr="008E6A50">
        <w:t xml:space="preserve"> = 1 BTC</w:t>
      </w:r>
      <w:r w:rsidR="008E6A50">
        <w:t>)</w:t>
      </w:r>
      <w:r w:rsidR="008E6A50" w:rsidRPr="008E6A50">
        <w:t xml:space="preserve">. </w:t>
      </w:r>
      <w:r>
        <w:rPr>
          <w:noProof/>
        </w:rPr>
        <w:t>Squint at the chart to notice how the GBP</w:t>
      </w:r>
      <w:r w:rsidR="004C035B">
        <w:rPr>
          <w:noProof/>
        </w:rPr>
        <w:t xml:space="preserve"> (British pound)</w:t>
      </w:r>
      <w:r>
        <w:rPr>
          <w:noProof/>
        </w:rPr>
        <w:t xml:space="preserve"> drops around June 2016: </w:t>
      </w:r>
      <w:r w:rsidR="004C035B">
        <w:rPr>
          <w:noProof/>
        </w:rPr>
        <w:t>T</w:t>
      </w:r>
      <w:r>
        <w:rPr>
          <w:noProof/>
        </w:rPr>
        <w:t>his mild-looking pinch is actually the</w:t>
      </w:r>
      <w:r w:rsidR="004C035B">
        <w:rPr>
          <w:noProof/>
        </w:rPr>
        <w:t xml:space="preserve"> so-called</w:t>
      </w:r>
      <w:r>
        <w:rPr>
          <w:noProof/>
        </w:rPr>
        <w:t xml:space="preserve"> </w:t>
      </w:r>
      <w:r w:rsidR="00FC540A">
        <w:rPr>
          <w:noProof/>
        </w:rPr>
        <w:t>“</w:t>
      </w:r>
      <w:r>
        <w:rPr>
          <w:noProof/>
        </w:rPr>
        <w:t>sharp decline</w:t>
      </w:r>
      <w:r w:rsidR="00FC540A">
        <w:rPr>
          <w:noProof/>
        </w:rPr>
        <w:t>”</w:t>
      </w:r>
      <w:r>
        <w:rPr>
          <w:noProof/>
        </w:rPr>
        <w:t xml:space="preserve"> and </w:t>
      </w:r>
      <w:r w:rsidR="00FC540A">
        <w:rPr>
          <w:noProof/>
        </w:rPr>
        <w:t>“</w:t>
      </w:r>
      <w:r>
        <w:rPr>
          <w:noProof/>
        </w:rPr>
        <w:t>severe swing</w:t>
      </w:r>
      <w:r w:rsidR="00FC540A">
        <w:rPr>
          <w:noProof/>
        </w:rPr>
        <w:t>”</w:t>
      </w:r>
      <w:r>
        <w:rPr>
          <w:noProof/>
        </w:rPr>
        <w:t xml:space="preserve"> that followed the Brexit referendum in the UK.</w:t>
      </w:r>
      <w:r w:rsidR="00FC540A">
        <w:rPr>
          <w:noProof/>
        </w:rPr>
        <w:t xml:space="preserve"> I</w:t>
      </w:r>
      <w:r>
        <w:rPr>
          <w:noProof/>
        </w:rPr>
        <w:t>t is completely overshadowed</w:t>
      </w:r>
      <w:r w:rsidR="00FC540A">
        <w:rPr>
          <w:noProof/>
        </w:rPr>
        <w:t>, however,</w:t>
      </w:r>
      <w:r>
        <w:rPr>
          <w:noProof/>
        </w:rPr>
        <w:t xml:space="preserve"> when placed beside BTC’s large fluctuations.</w:t>
      </w:r>
      <w:r w:rsidR="008E6A50">
        <w:rPr>
          <w:noProof/>
        </w:rPr>
        <w:t xml:space="preserve"> </w:t>
      </w:r>
    </w:p>
    <w:p w14:paraId="30755C84" w14:textId="77777777" w:rsidR="007F0184" w:rsidRDefault="007F0184" w:rsidP="005D57CB">
      <w:pPr>
        <w:pStyle w:val="Qbodycopynoindent"/>
        <w:rPr>
          <w:noProof/>
        </w:rPr>
      </w:pPr>
    </w:p>
    <w:p w14:paraId="216B0B2C" w14:textId="77777777" w:rsidR="007F0184" w:rsidRDefault="007F0184" w:rsidP="005D57CB">
      <w:pPr>
        <w:pStyle w:val="Q1stlevelhead"/>
        <w:rPr>
          <w:noProof/>
        </w:rPr>
      </w:pPr>
      <w:r>
        <w:rPr>
          <w:noProof/>
        </w:rPr>
        <w:t>A third wave?</w:t>
      </w:r>
    </w:p>
    <w:p w14:paraId="22985AF2" w14:textId="33C76632" w:rsidR="007F0184" w:rsidRPr="00E72A18" w:rsidRDefault="007F0184" w:rsidP="00E72A18">
      <w:pPr>
        <w:pStyle w:val="Qbodycopynoindent"/>
        <w:rPr>
          <w:noProof/>
          <w:lang w:val="en-US"/>
          <w:rPrChange w:id="35" w:author="Jeremy Clark" w:date="2020-02-06T14:12:00Z">
            <w:rPr>
              <w:noProof/>
            </w:rPr>
          </w:rPrChange>
        </w:rPr>
      </w:pPr>
      <w:r>
        <w:rPr>
          <w:noProof/>
        </w:rPr>
        <w:t>Extreme volatility is not specific to BTC</w:t>
      </w:r>
      <w:r w:rsidR="004C035B">
        <w:rPr>
          <w:noProof/>
        </w:rPr>
        <w:t>.</w:t>
      </w:r>
      <w:r>
        <w:rPr>
          <w:noProof/>
        </w:rPr>
        <w:t xml:space="preserve"> </w:t>
      </w:r>
      <w:r w:rsidR="004C035B">
        <w:rPr>
          <w:noProof/>
        </w:rPr>
        <w:t xml:space="preserve">It </w:t>
      </w:r>
      <w:r>
        <w:rPr>
          <w:noProof/>
        </w:rPr>
        <w:t>can also be seen in its contemporaries</w:t>
      </w:r>
      <w:r w:rsidR="00110798">
        <w:rPr>
          <w:noProof/>
        </w:rPr>
        <w:t>:</w:t>
      </w:r>
      <w:r w:rsidR="004C035B">
        <w:rPr>
          <w:noProof/>
        </w:rPr>
        <w:t xml:space="preserve"> ETH</w:t>
      </w:r>
      <w:r>
        <w:rPr>
          <w:noProof/>
        </w:rPr>
        <w:t xml:space="preserve"> </w:t>
      </w:r>
      <w:r w:rsidR="00C43D23">
        <w:rPr>
          <w:noProof/>
        </w:rPr>
        <w:t>(e</w:t>
      </w:r>
      <w:r>
        <w:rPr>
          <w:noProof/>
        </w:rPr>
        <w:t xml:space="preserve">ther) and </w:t>
      </w:r>
      <w:r w:rsidR="00C43D23">
        <w:rPr>
          <w:noProof/>
        </w:rPr>
        <w:t>XRP (</w:t>
      </w:r>
      <w:r>
        <w:rPr>
          <w:noProof/>
        </w:rPr>
        <w:t xml:space="preserve">Ripple). This instability is an issue of practical importance: </w:t>
      </w:r>
      <w:r w:rsidR="00110798">
        <w:rPr>
          <w:noProof/>
        </w:rPr>
        <w:t>V</w:t>
      </w:r>
      <w:r>
        <w:rPr>
          <w:noProof/>
        </w:rPr>
        <w:t xml:space="preserve">olatility encourages users to hoard (if </w:t>
      </w:r>
      <w:r w:rsidR="00110798">
        <w:rPr>
          <w:noProof/>
        </w:rPr>
        <w:t xml:space="preserve">the value </w:t>
      </w:r>
      <w:r>
        <w:rPr>
          <w:noProof/>
        </w:rPr>
        <w:t>is going up) or avoid (if it is going down) the currency rather than use it. It makes lending risky, as currency movements can exceed interest payments. A lack of lending and credit inhibits the formation of mature financial markets. In response, a flood of proposals have been made for new cryptocurrency designs that purport to provide a stable exchange rate similar to (or exactly mirroring) a government-issued currency like the U</w:t>
      </w:r>
      <w:r w:rsidR="00C43D23">
        <w:rPr>
          <w:noProof/>
        </w:rPr>
        <w:t>.</w:t>
      </w:r>
      <w:r>
        <w:rPr>
          <w:noProof/>
        </w:rPr>
        <w:t>S</w:t>
      </w:r>
      <w:r w:rsidR="00C43D23">
        <w:rPr>
          <w:noProof/>
        </w:rPr>
        <w:t>. dollar</w:t>
      </w:r>
      <w:r>
        <w:rPr>
          <w:noProof/>
        </w:rPr>
        <w:t xml:space="preserve">. These designs are called </w:t>
      </w:r>
      <w:r w:rsidRPr="005D57CB">
        <w:rPr>
          <w:i/>
          <w:iCs/>
          <w:noProof/>
        </w:rPr>
        <w:t>stablecoins</w:t>
      </w:r>
      <w:r>
        <w:rPr>
          <w:noProof/>
        </w:rPr>
        <w:t>.</w:t>
      </w:r>
      <w:ins w:id="36" w:author="Jeremy Clark" w:date="2020-02-06T14:12:00Z">
        <w:r w:rsidR="00E72A18">
          <w:rPr>
            <w:noProof/>
          </w:rPr>
          <w:t xml:space="preserve"> </w:t>
        </w:r>
      </w:ins>
    </w:p>
    <w:p w14:paraId="49E5C616" w14:textId="03A86E8D" w:rsidR="007F0184" w:rsidRDefault="007F0184" w:rsidP="005D57CB">
      <w:pPr>
        <w:pStyle w:val="Qbodycopy"/>
        <w:rPr>
          <w:ins w:id="37" w:author="Jeremy Clark" w:date="2020-02-06T14:13:00Z"/>
          <w:noProof/>
        </w:rPr>
      </w:pPr>
      <w:r>
        <w:rPr>
          <w:noProof/>
        </w:rPr>
        <w:t xml:space="preserve">Stablecoins have garnered a lot of attention recently, both positive and negative. According to </w:t>
      </w:r>
      <w:r>
        <w:rPr>
          <w:i/>
          <w:iCs/>
          <w:noProof/>
        </w:rPr>
        <w:t>CoinMarketCap</w:t>
      </w:r>
      <w:r>
        <w:rPr>
          <w:noProof/>
        </w:rPr>
        <w:t>,</w:t>
      </w:r>
      <w:r w:rsidR="00B9599E">
        <w:rPr>
          <w:noProof/>
        </w:rPr>
        <w:t xml:space="preserve"> a service that provides financial metrics for cryptocurrencies,</w:t>
      </w:r>
      <w:r>
        <w:rPr>
          <w:noProof/>
        </w:rPr>
        <w:t xml:space="preserve"> more value in </w:t>
      </w:r>
      <w:r w:rsidR="00C43D23">
        <w:rPr>
          <w:noProof/>
        </w:rPr>
        <w:t>t</w:t>
      </w:r>
      <w:r>
        <w:rPr>
          <w:noProof/>
        </w:rPr>
        <w:t xml:space="preserve">ether </w:t>
      </w:r>
      <w:r w:rsidR="00C43D23">
        <w:rPr>
          <w:noProof/>
        </w:rPr>
        <w:t xml:space="preserve">(a cryptocurrency issued by Tether Limited) </w:t>
      </w:r>
      <w:r>
        <w:rPr>
          <w:noProof/>
        </w:rPr>
        <w:t xml:space="preserve">changes hands across a given day than </w:t>
      </w:r>
      <w:r w:rsidR="00C43D23">
        <w:rPr>
          <w:noProof/>
        </w:rPr>
        <w:t>b</w:t>
      </w:r>
      <w:r>
        <w:rPr>
          <w:noProof/>
        </w:rPr>
        <w:t>itcoin</w:t>
      </w:r>
      <w:r w:rsidR="006414E4">
        <w:rPr>
          <w:noProof/>
        </w:rPr>
        <w:t>—</w:t>
      </w:r>
      <w:r>
        <w:rPr>
          <w:noProof/>
        </w:rPr>
        <w:t xml:space="preserve">despite questions about </w:t>
      </w:r>
      <w:r w:rsidR="00C43D23">
        <w:rPr>
          <w:noProof/>
        </w:rPr>
        <w:t>t</w:t>
      </w:r>
      <w:r>
        <w:rPr>
          <w:noProof/>
        </w:rPr>
        <w:t>ether’s reserves and regulatory investigations into its affiliates. The announcement of Facebook’s Libra</w:t>
      </w:r>
      <w:r w:rsidR="001865E5">
        <w:rPr>
          <w:noProof/>
        </w:rPr>
        <w:t xml:space="preserve"> stablecoin project</w:t>
      </w:r>
      <w:r>
        <w:rPr>
          <w:noProof/>
        </w:rPr>
        <w:t xml:space="preserve"> made international headlines and has been remarked on by the Fed</w:t>
      </w:r>
      <w:r w:rsidR="00451962">
        <w:rPr>
          <w:noProof/>
        </w:rPr>
        <w:t>eral Reserve Board</w:t>
      </w:r>
      <w:r>
        <w:rPr>
          <w:noProof/>
        </w:rPr>
        <w:t>, U</w:t>
      </w:r>
      <w:r w:rsidR="00C43D23">
        <w:rPr>
          <w:noProof/>
        </w:rPr>
        <w:t>.</w:t>
      </w:r>
      <w:r>
        <w:rPr>
          <w:noProof/>
        </w:rPr>
        <w:t>S</w:t>
      </w:r>
      <w:r w:rsidR="00C43D23">
        <w:rPr>
          <w:noProof/>
        </w:rPr>
        <w:t>.</w:t>
      </w:r>
      <w:r>
        <w:rPr>
          <w:noProof/>
        </w:rPr>
        <w:t xml:space="preserve"> legislators, and even the sitting </w:t>
      </w:r>
      <w:r w:rsidR="00C43D23">
        <w:rPr>
          <w:noProof/>
        </w:rPr>
        <w:t xml:space="preserve">U.S. </w:t>
      </w:r>
      <w:r w:rsidR="00451962">
        <w:rPr>
          <w:noProof/>
        </w:rPr>
        <w:t>p</w:t>
      </w:r>
      <w:r>
        <w:rPr>
          <w:noProof/>
        </w:rPr>
        <w:t>resident. Another project, Basis (</w:t>
      </w:r>
      <w:r>
        <w:rPr>
          <w:i/>
          <w:iCs/>
          <w:noProof/>
        </w:rPr>
        <w:t>née</w:t>
      </w:r>
      <w:r>
        <w:rPr>
          <w:noProof/>
        </w:rPr>
        <w:t xml:space="preserve"> Basecoin) raised $133</w:t>
      </w:r>
      <w:r w:rsidR="00451962">
        <w:rPr>
          <w:noProof/>
        </w:rPr>
        <w:t xml:space="preserve"> million</w:t>
      </w:r>
      <w:r>
        <w:rPr>
          <w:noProof/>
        </w:rPr>
        <w:t xml:space="preserve"> in </w:t>
      </w:r>
      <w:r w:rsidR="00451962">
        <w:rPr>
          <w:noProof/>
        </w:rPr>
        <w:t>v</w:t>
      </w:r>
      <w:r>
        <w:rPr>
          <w:noProof/>
        </w:rPr>
        <w:t xml:space="preserve">enture </w:t>
      </w:r>
      <w:r w:rsidR="00451962">
        <w:rPr>
          <w:noProof/>
        </w:rPr>
        <w:t>c</w:t>
      </w:r>
      <w:r>
        <w:rPr>
          <w:noProof/>
        </w:rPr>
        <w:t>apital but folded when it could not find a tenable path through U</w:t>
      </w:r>
      <w:r w:rsidR="00C43D23">
        <w:rPr>
          <w:noProof/>
        </w:rPr>
        <w:t>.</w:t>
      </w:r>
      <w:r>
        <w:rPr>
          <w:noProof/>
        </w:rPr>
        <w:t>S</w:t>
      </w:r>
      <w:r w:rsidR="00C43D23">
        <w:rPr>
          <w:noProof/>
        </w:rPr>
        <w:t>.</w:t>
      </w:r>
      <w:r>
        <w:rPr>
          <w:noProof/>
        </w:rPr>
        <w:t xml:space="preserve"> financial regulations. Central banks, including those of Sweden and Denmark, have explored the idea of government-issued stable cryptocurrencies.</w:t>
      </w:r>
    </w:p>
    <w:p w14:paraId="6FA5B74A" w14:textId="7D8AE4EF" w:rsidR="00E72A18" w:rsidRDefault="00E72A18" w:rsidP="005D57CB">
      <w:pPr>
        <w:pStyle w:val="Qbodycopy"/>
        <w:rPr>
          <w:noProof/>
        </w:rPr>
      </w:pPr>
      <w:ins w:id="38" w:author="Jeremy Clark" w:date="2020-02-06T14:13:00Z">
        <w:r w:rsidRPr="00E72A18">
          <w:rPr>
            <w:noProof/>
            <w:lang w:val="en-US"/>
          </w:rPr>
          <w:t xml:space="preserve">Stablecoins promise the functionality of </w:t>
        </w:r>
      </w:ins>
      <w:ins w:id="39" w:author="Jeremy Clark" w:date="2020-02-06T14:20:00Z">
        <w:r w:rsidR="000904F2">
          <w:rPr>
            <w:noProof/>
            <w:lang w:val="en-US"/>
          </w:rPr>
          <w:t>B</w:t>
        </w:r>
      </w:ins>
      <w:ins w:id="40" w:author="Jeremy Clark" w:date="2020-02-06T14:13:00Z">
        <w:r w:rsidRPr="00E72A18">
          <w:rPr>
            <w:noProof/>
            <w:lang w:val="en-US"/>
          </w:rPr>
          <w:t>itcoin without the rollercoaster ride of its exchange rate. But can this new breed of</w:t>
        </w:r>
        <w:r>
          <w:rPr>
            <w:noProof/>
            <w:lang w:val="en-US"/>
          </w:rPr>
          <w:t xml:space="preserve"> </w:t>
        </w:r>
        <w:r w:rsidRPr="00E72A18">
          <w:rPr>
            <w:noProof/>
            <w:lang w:val="en-US"/>
          </w:rPr>
          <w:t>cryptocurrency really outsmart decades of central bank policy with algorithms and smart contracts?</w:t>
        </w:r>
      </w:ins>
    </w:p>
    <w:p w14:paraId="0EED2179" w14:textId="77777777" w:rsidR="007F0184" w:rsidRDefault="007F0184" w:rsidP="005D57CB">
      <w:pPr>
        <w:pStyle w:val="Qbodycopynoindent"/>
        <w:rPr>
          <w:noProof/>
        </w:rPr>
      </w:pPr>
    </w:p>
    <w:p w14:paraId="3A29CC84" w14:textId="518EC4BA" w:rsidR="007F0184" w:rsidRDefault="007F0184" w:rsidP="005D57CB">
      <w:pPr>
        <w:pStyle w:val="Q1stlevelhead"/>
        <w:rPr>
          <w:noProof/>
        </w:rPr>
      </w:pPr>
      <w:r>
        <w:rPr>
          <w:noProof/>
        </w:rPr>
        <w:lastRenderedPageBreak/>
        <w:t>Knowledge gap</w:t>
      </w:r>
    </w:p>
    <w:p w14:paraId="3E673A33" w14:textId="2F85D9A7" w:rsidR="00451962" w:rsidRDefault="007F0184" w:rsidP="005D57CB">
      <w:pPr>
        <w:pStyle w:val="Qbodycopynoindent"/>
        <w:rPr>
          <w:noProof/>
        </w:rPr>
      </w:pPr>
      <w:r>
        <w:rPr>
          <w:noProof/>
        </w:rPr>
        <w:t xml:space="preserve">Understanding how stablecoins work should be easy. Most projects have a whitepaper outlining the design, the coins are marketed to the general public, and there is no shortage of online articles surveying various designs. </w:t>
      </w:r>
    </w:p>
    <w:p w14:paraId="71AB1A88" w14:textId="3132CF05" w:rsidR="00451962" w:rsidDel="00E72A18" w:rsidRDefault="007F0184" w:rsidP="005D57CB">
      <w:pPr>
        <w:pStyle w:val="Qbodycopy"/>
        <w:rPr>
          <w:del w:id="41" w:author="Jeremy Clark" w:date="2020-02-06T14:15:00Z"/>
          <w:noProof/>
        </w:rPr>
      </w:pPr>
      <w:r>
        <w:rPr>
          <w:noProof/>
        </w:rPr>
        <w:t>Unfortunately</w:t>
      </w:r>
      <w:r w:rsidR="00451962">
        <w:rPr>
          <w:noProof/>
        </w:rPr>
        <w:t>,</w:t>
      </w:r>
      <w:r>
        <w:rPr>
          <w:noProof/>
        </w:rPr>
        <w:t xml:space="preserve"> there are a number of pitfalls in systemizing this knowledge. Many whitepapers are obfuscated with jargon—terms left undefined </w:t>
      </w:r>
      <w:ins w:id="42" w:author="Jeremy Clark" w:date="2020-02-06T14:14:00Z">
        <w:r w:rsidR="00E72A18">
          <w:rPr>
            <w:noProof/>
          </w:rPr>
          <w:t>and</w:t>
        </w:r>
      </w:ins>
      <w:del w:id="43" w:author="Jeremy Clark" w:date="2020-02-06T14:13:00Z">
        <w:r w:rsidDel="00E72A18">
          <w:rPr>
            <w:noProof/>
          </w:rPr>
          <w:delText>and/or</w:delText>
        </w:r>
      </w:del>
      <w:r>
        <w:rPr>
          <w:noProof/>
        </w:rPr>
        <w:t xml:space="preserve"> used inconsistently </w:t>
      </w:r>
      <w:r w:rsidR="006414E4">
        <w:rPr>
          <w:noProof/>
        </w:rPr>
        <w:t xml:space="preserve">across </w:t>
      </w:r>
      <w:r>
        <w:rPr>
          <w:noProof/>
        </w:rPr>
        <w:t>other projects and the financial literature. In other cases, system components appear to be mislabeled. For example, a component that clea</w:t>
      </w:r>
      <w:r w:rsidR="00451962">
        <w:rPr>
          <w:noProof/>
        </w:rPr>
        <w:t>r</w:t>
      </w:r>
      <w:r>
        <w:rPr>
          <w:noProof/>
        </w:rPr>
        <w:t xml:space="preserve">ly meets the definition of a </w:t>
      </w:r>
      <w:r w:rsidRPr="005D57CB">
        <w:rPr>
          <w:i/>
          <w:iCs/>
          <w:noProof/>
        </w:rPr>
        <w:t>security</w:t>
      </w:r>
      <w:r>
        <w:rPr>
          <w:noProof/>
        </w:rPr>
        <w:t xml:space="preserve"> or a </w:t>
      </w:r>
      <w:r w:rsidRPr="005D57CB">
        <w:rPr>
          <w:i/>
          <w:iCs/>
          <w:noProof/>
        </w:rPr>
        <w:t>derivative</w:t>
      </w:r>
      <w:r>
        <w:rPr>
          <w:noProof/>
        </w:rPr>
        <w:t xml:space="preserve"> might instead be labeled a </w:t>
      </w:r>
      <w:r w:rsidRPr="005D57CB">
        <w:rPr>
          <w:i/>
          <w:iCs/>
          <w:noProof/>
        </w:rPr>
        <w:t>bond</w:t>
      </w:r>
      <w:r>
        <w:rPr>
          <w:noProof/>
        </w:rPr>
        <w:t xml:space="preserve"> or a </w:t>
      </w:r>
      <w:r w:rsidRPr="005D57CB">
        <w:rPr>
          <w:i/>
          <w:iCs/>
          <w:noProof/>
        </w:rPr>
        <w:t>loan</w:t>
      </w:r>
      <w:r>
        <w:rPr>
          <w:noProof/>
        </w:rPr>
        <w:t>. Maybe this is a lack of precision</w:t>
      </w:r>
      <w:ins w:id="44" w:author="Jeremy Clark" w:date="2020-02-06T14:14:00Z">
        <w:r w:rsidR="00E72A18">
          <w:rPr>
            <w:noProof/>
          </w:rPr>
          <w:t xml:space="preserve">. </w:t>
        </w:r>
      </w:ins>
      <w:del w:id="45" w:author="Jeremy Clark" w:date="2020-02-06T14:14:00Z">
        <w:r w:rsidDel="00E72A18">
          <w:rPr>
            <w:noProof/>
          </w:rPr>
          <w:delText>, or m</w:delText>
        </w:r>
      </w:del>
      <w:ins w:id="46" w:author="Jeremy Clark" w:date="2020-02-06T14:14:00Z">
        <w:r w:rsidR="00E72A18">
          <w:rPr>
            <w:noProof/>
          </w:rPr>
          <w:t>M</w:t>
        </w:r>
      </w:ins>
      <w:r>
        <w:rPr>
          <w:noProof/>
        </w:rPr>
        <w:t>aybe it is a play to make an unconventional protocol appear more conventional</w:t>
      </w:r>
      <w:r w:rsidR="00451962">
        <w:rPr>
          <w:noProof/>
        </w:rPr>
        <w:t>.</w:t>
      </w:r>
      <w:r>
        <w:rPr>
          <w:noProof/>
        </w:rPr>
        <w:t xml:space="preserve"> Or maybe the</w:t>
      </w:r>
      <w:r w:rsidR="006414E4">
        <w:rPr>
          <w:noProof/>
        </w:rPr>
        <w:t>se</w:t>
      </w:r>
      <w:r>
        <w:rPr>
          <w:noProof/>
        </w:rPr>
        <w:t xml:space="preserve"> are unconscious attempts at keeping any regulatory red flags at half mast</w:t>
      </w:r>
      <w:r w:rsidR="006414E4">
        <w:rPr>
          <w:noProof/>
        </w:rPr>
        <w:t>.</w:t>
      </w:r>
      <w:ins w:id="47" w:author="Jeremy Clark" w:date="2020-02-06T14:15:00Z">
        <w:r w:rsidR="00E72A18">
          <w:rPr>
            <w:noProof/>
          </w:rPr>
          <w:t xml:space="preserve"> </w:t>
        </w:r>
      </w:ins>
    </w:p>
    <w:p w14:paraId="28DB738B" w14:textId="42361E3D" w:rsidR="008E6A50" w:rsidRDefault="007F0184" w:rsidP="00E72A18">
      <w:pPr>
        <w:pStyle w:val="Qbodycopy"/>
        <w:rPr>
          <w:noProof/>
        </w:rPr>
      </w:pPr>
      <w:r>
        <w:rPr>
          <w:noProof/>
        </w:rPr>
        <w:t>In any case,</w:t>
      </w:r>
      <w:r w:rsidR="00451962">
        <w:rPr>
          <w:noProof/>
        </w:rPr>
        <w:t xml:space="preserve"> here</w:t>
      </w:r>
      <w:r>
        <w:rPr>
          <w:noProof/>
        </w:rPr>
        <w:t xml:space="preserve"> we ma</w:t>
      </w:r>
      <w:r w:rsidR="00451962">
        <w:rPr>
          <w:noProof/>
        </w:rPr>
        <w:t>k</w:t>
      </w:r>
      <w:r>
        <w:rPr>
          <w:noProof/>
        </w:rPr>
        <w:t>e a</w:t>
      </w:r>
      <w:r w:rsidR="00451962">
        <w:rPr>
          <w:noProof/>
        </w:rPr>
        <w:t>n</w:t>
      </w:r>
      <w:r>
        <w:rPr>
          <w:noProof/>
        </w:rPr>
        <w:t xml:space="preserve"> effort to offer direct and simple explanations</w:t>
      </w:r>
      <w:del w:id="48" w:author="Jeremy Clark" w:date="2020-02-06T14:14:00Z">
        <w:r w:rsidDel="00E72A18">
          <w:rPr>
            <w:noProof/>
          </w:rPr>
          <w:delText xml:space="preserve"> (see </w:delText>
        </w:r>
        <w:r w:rsidR="008E6A50" w:rsidDel="00E72A18">
          <w:rPr>
            <w:noProof/>
          </w:rPr>
          <w:delText>figure 2</w:delText>
        </w:r>
        <w:r w:rsidDel="00E72A18">
          <w:rPr>
            <w:noProof/>
          </w:rPr>
          <w:delText>)</w:delText>
        </w:r>
      </w:del>
      <w:moveFromRangeStart w:id="49" w:author="Jeremy Clark" w:date="2020-02-06T14:15:00Z" w:name="move31890937"/>
      <w:moveFrom w:id="50" w:author="Jeremy Clark" w:date="2020-02-06T14:15:00Z">
        <w:r w:rsidR="006414E4" w:rsidDel="00E72A18">
          <w:rPr>
            <w:noProof/>
          </w:rPr>
          <w:t>, with this d</w:t>
        </w:r>
        <w:r w:rsidR="008E6A50" w:rsidRPr="005D57CB" w:rsidDel="00E72A18">
          <w:rPr>
            <w:noProof/>
          </w:rPr>
          <w:t>isclaimer:</w:t>
        </w:r>
        <w:r w:rsidR="008E6A50" w:rsidDel="00E72A18">
          <w:rPr>
            <w:noProof/>
          </w:rPr>
          <w:t xml:space="preserve"> Projects are classified according to what they assert </w:t>
        </w:r>
        <w:r w:rsidR="00451962" w:rsidDel="00E72A18">
          <w:rPr>
            <w:noProof/>
          </w:rPr>
          <w:t>(</w:t>
        </w:r>
        <w:r w:rsidR="008E6A50" w:rsidRPr="005D57CB" w:rsidDel="00E72A18">
          <w:rPr>
            <w:noProof/>
          </w:rPr>
          <w:t>e.g.,</w:t>
        </w:r>
        <w:r w:rsidR="008E6A50" w:rsidDel="00E72A18">
          <w:rPr>
            <w:noProof/>
          </w:rPr>
          <w:t xml:space="preserve"> </w:t>
        </w:r>
        <w:r w:rsidR="00451962" w:rsidDel="00E72A18">
          <w:rPr>
            <w:noProof/>
          </w:rPr>
          <w:t>there is</w:t>
        </w:r>
        <w:r w:rsidR="008E6A50" w:rsidDel="00E72A18">
          <w:rPr>
            <w:noProof/>
          </w:rPr>
          <w:t xml:space="preserve"> no warranty that projects classified as </w:t>
        </w:r>
        <w:r w:rsidR="00451962" w:rsidDel="00E72A18">
          <w:rPr>
            <w:noProof/>
          </w:rPr>
          <w:t>“</w:t>
        </w:r>
        <w:r w:rsidR="008E6A50" w:rsidDel="00E72A18">
          <w:rPr>
            <w:noProof/>
          </w:rPr>
          <w:t>redeemable</w:t>
        </w:r>
        <w:r w:rsidR="00451962" w:rsidDel="00E72A18">
          <w:rPr>
            <w:noProof/>
          </w:rPr>
          <w:t>”</w:t>
        </w:r>
        <w:r w:rsidR="008E6A50" w:rsidDel="00E72A18">
          <w:rPr>
            <w:noProof/>
          </w:rPr>
          <w:t xml:space="preserve"> provide actual redemption of the assets that back their coins. Rank corresponds to </w:t>
        </w:r>
        <w:r w:rsidR="008E6A50" w:rsidDel="00E72A18">
          <w:rPr>
            <w:i/>
            <w:iCs/>
            <w:noProof/>
          </w:rPr>
          <w:t>CoinMarketCap</w:t>
        </w:r>
        <w:r w:rsidR="008E6A50" w:rsidDel="00E72A18">
          <w:rPr>
            <w:noProof/>
          </w:rPr>
          <w:t>.</w:t>
        </w:r>
      </w:moveFrom>
      <w:moveFromRangeEnd w:id="49"/>
      <w:ins w:id="51" w:author="Jeremy Clark" w:date="2020-02-06T14:14:00Z">
        <w:r w:rsidR="00E72A18">
          <w:rPr>
            <w:noProof/>
          </w:rPr>
          <w:t>.</w:t>
        </w:r>
      </w:ins>
      <w:r w:rsidR="00CB6175">
        <w:rPr>
          <w:noProof/>
        </w:rPr>
        <w:t xml:space="preserve"> In parallel to our work, other academics have produced their own taxonomies.</w:t>
      </w:r>
      <w:r w:rsidR="00451113" w:rsidRPr="005D57CB">
        <w:rPr>
          <w:noProof/>
          <w:highlight w:val="yellow"/>
          <w:vertAlign w:val="superscript"/>
        </w:rPr>
        <w:t>6,9</w:t>
      </w:r>
    </w:p>
    <w:p w14:paraId="78885DCB" w14:textId="0A24D30E" w:rsidR="007F0184" w:rsidRDefault="007F0184" w:rsidP="005D57CB">
      <w:pPr>
        <w:pStyle w:val="Qbodycopynoindent"/>
        <w:rPr>
          <w:noProof/>
        </w:rPr>
      </w:pPr>
      <w:r>
        <w:rPr>
          <w:noProof/>
        </w:rPr>
        <w:t xml:space="preserve">  </w:t>
      </w:r>
    </w:p>
    <w:p w14:paraId="22832A29" w14:textId="41C17A61" w:rsidR="007F0184" w:rsidRDefault="007F0184" w:rsidP="005D57CB">
      <w:pPr>
        <w:pStyle w:val="Q1stlevelhead"/>
      </w:pPr>
      <w:bookmarkStart w:id="52" w:name="GrindEQpgref5e2f2c5b2"/>
      <w:bookmarkEnd w:id="52"/>
      <w:r>
        <w:t>How Do Stablecoins Work?</w:t>
      </w:r>
    </w:p>
    <w:p w14:paraId="05A4D649" w14:textId="24FD31EF" w:rsidR="007F0184" w:rsidRDefault="007F0184" w:rsidP="005D57CB">
      <w:pPr>
        <w:pStyle w:val="Qbodycopynoindent"/>
        <w:rPr>
          <w:noProof/>
        </w:rPr>
      </w:pPr>
      <w:r w:rsidRPr="005D57CB">
        <w:t xml:space="preserve">We started by finding </w:t>
      </w:r>
      <w:proofErr w:type="spellStart"/>
      <w:r w:rsidRPr="005D57CB">
        <w:t>stablecoin</w:t>
      </w:r>
      <w:proofErr w:type="spellEnd"/>
      <w:r w:rsidRPr="005D57CB">
        <w:t xml:space="preserve"> projects on CoinDesk, an online news source for cryptocurrencies, using search queries </w:t>
      </w:r>
      <w:r w:rsidR="00BE58CD" w:rsidRPr="005D57CB">
        <w:t xml:space="preserve">such as </w:t>
      </w:r>
      <w:r w:rsidRPr="005D57CB">
        <w:t>“</w:t>
      </w:r>
      <w:proofErr w:type="spellStart"/>
      <w:r w:rsidRPr="005D57CB">
        <w:t>stablecoins</w:t>
      </w:r>
      <w:proofErr w:type="spellEnd"/>
      <w:r w:rsidRPr="005D57CB">
        <w:t xml:space="preserve">,” “stability,” and “price-stable.” </w:t>
      </w:r>
      <w:r w:rsidR="006414E4">
        <w:t>This resulted in</w:t>
      </w:r>
      <w:r w:rsidRPr="005D57CB">
        <w:t xml:space="preserve"> 185 articles up to January 11, 2019. </w:t>
      </w:r>
      <w:r w:rsidR="00BE58CD" w:rsidRPr="005D57CB">
        <w:t xml:space="preserve">(Given its high profile, Facebook’s libra coin, which was released after this date, is included.) </w:t>
      </w:r>
      <w:r w:rsidR="00B9599E" w:rsidRPr="005D57CB">
        <w:t>T</w:t>
      </w:r>
      <w:r w:rsidRPr="005D57CB">
        <w:t xml:space="preserve">he 25 projects for which </w:t>
      </w:r>
      <w:r w:rsidR="00B9599E" w:rsidRPr="005D57CB">
        <w:t>there was</w:t>
      </w:r>
      <w:r w:rsidRPr="005D57CB">
        <w:t xml:space="preserve"> sufficient documentation we</w:t>
      </w:r>
      <w:r w:rsidR="00B9599E" w:rsidRPr="005D57CB">
        <w:t>re</w:t>
      </w:r>
      <w:r w:rsidRPr="005D57CB">
        <w:t xml:space="preserve"> classified </w:t>
      </w:r>
      <w:r w:rsidR="00B9599E" w:rsidRPr="005D57CB">
        <w:t xml:space="preserve">as shown </w:t>
      </w:r>
      <w:r w:rsidRPr="005D57CB">
        <w:t xml:space="preserve">in </w:t>
      </w:r>
      <w:r w:rsidR="00DC76EA" w:rsidRPr="005D57CB">
        <w:t>figure 2</w:t>
      </w:r>
      <w:r w:rsidRPr="005D57CB">
        <w:t xml:space="preserve">. </w:t>
      </w:r>
      <w:ins w:id="53" w:author="Jeremy Clark" w:date="2020-02-06T14:15:00Z">
        <w:r w:rsidR="00E72A18">
          <w:rPr>
            <w:noProof/>
          </w:rPr>
          <w:t>Projects are classified according to what they assert (</w:t>
        </w:r>
        <w:r w:rsidR="00E72A18" w:rsidRPr="005D57CB">
          <w:rPr>
            <w:noProof/>
          </w:rPr>
          <w:t>e.g.,</w:t>
        </w:r>
        <w:r w:rsidR="00E72A18">
          <w:rPr>
            <w:noProof/>
          </w:rPr>
          <w:t xml:space="preserve"> there is no warranty that projects classified as “redeemable” provide actual redemption of the assets that back their coins).</w:t>
        </w:r>
      </w:ins>
      <w:del w:id="54" w:author="Jeremy Clark" w:date="2020-02-06T14:15:00Z">
        <w:r w:rsidRPr="005D57CB" w:rsidDel="00E72A18">
          <w:delText xml:space="preserve">This classification is </w:delText>
        </w:r>
        <w:r w:rsidR="006414E4" w:rsidDel="00E72A18">
          <w:delText>based on</w:delText>
        </w:r>
        <w:r w:rsidRPr="005D57CB" w:rsidDel="00E72A18">
          <w:delText xml:space="preserve"> what the projects assert they do—we provide no</w:delText>
        </w:r>
        <w:r w:rsidDel="00E72A18">
          <w:rPr>
            <w:noProof/>
          </w:rPr>
          <w:delText xml:space="preserve"> warranty of what the</w:delText>
        </w:r>
        <w:r w:rsidR="006414E4" w:rsidDel="00E72A18">
          <w:rPr>
            <w:noProof/>
          </w:rPr>
          <w:delText>y</w:delText>
        </w:r>
        <w:r w:rsidDel="00E72A18">
          <w:rPr>
            <w:noProof/>
          </w:rPr>
          <w:delText xml:space="preserve"> do in reality.</w:delText>
        </w:r>
      </w:del>
      <w:moveToRangeStart w:id="55" w:author="Jeremy Clark" w:date="2020-02-06T14:15:00Z" w:name="move31890937"/>
      <w:moveTo w:id="56" w:author="Jeremy Clark" w:date="2020-02-06T14:15:00Z">
        <w:del w:id="57" w:author="Jeremy Clark" w:date="2020-02-06T14:15:00Z">
          <w:r w:rsidR="00E72A18" w:rsidDel="00E72A18">
            <w:rPr>
              <w:noProof/>
            </w:rPr>
            <w:delText>, with this d</w:delText>
          </w:r>
          <w:r w:rsidR="00E72A18" w:rsidRPr="005D57CB" w:rsidDel="00E72A18">
            <w:rPr>
              <w:noProof/>
            </w:rPr>
            <w:delText>isclaimer:</w:delText>
          </w:r>
          <w:r w:rsidR="00E72A18" w:rsidDel="00E72A18">
            <w:rPr>
              <w:noProof/>
            </w:rPr>
            <w:delText xml:space="preserve"> Projects are classified according to what they assert (</w:delText>
          </w:r>
          <w:r w:rsidR="00E72A18" w:rsidRPr="005D57CB" w:rsidDel="00E72A18">
            <w:rPr>
              <w:noProof/>
            </w:rPr>
            <w:delText>e.g.,</w:delText>
          </w:r>
          <w:r w:rsidR="00E72A18" w:rsidDel="00E72A18">
            <w:rPr>
              <w:noProof/>
            </w:rPr>
            <w:delText xml:space="preserve"> there is no warranty that projects classified as “redeemable” provide actual redemption of the assets that back their coins. Rank corresponds to </w:delText>
          </w:r>
          <w:r w:rsidR="00E72A18" w:rsidDel="00E72A18">
            <w:rPr>
              <w:i/>
              <w:iCs/>
              <w:noProof/>
            </w:rPr>
            <w:delText>CoinMarketCap</w:delText>
          </w:r>
          <w:r w:rsidR="00E72A18" w:rsidDel="00E72A18">
            <w:rPr>
              <w:noProof/>
            </w:rPr>
            <w:delText>.</w:delText>
          </w:r>
        </w:del>
      </w:moveTo>
      <w:moveToRangeEnd w:id="55"/>
      <w:r>
        <w:rPr>
          <w:noProof/>
        </w:rPr>
        <w:t xml:space="preserve"> </w:t>
      </w:r>
      <w:r w:rsidR="00B9599E">
        <w:rPr>
          <w:noProof/>
        </w:rPr>
        <w:t>P</w:t>
      </w:r>
      <w:r>
        <w:rPr>
          <w:noProof/>
        </w:rPr>
        <w:t xml:space="preserve">rojects </w:t>
      </w:r>
      <w:r w:rsidR="00B9599E">
        <w:rPr>
          <w:noProof/>
        </w:rPr>
        <w:t xml:space="preserve">are sorted </w:t>
      </w:r>
      <w:r>
        <w:rPr>
          <w:noProof/>
        </w:rPr>
        <w:t xml:space="preserve">according to their rank on </w:t>
      </w:r>
      <w:r>
        <w:rPr>
          <w:i/>
          <w:iCs/>
          <w:noProof/>
        </w:rPr>
        <w:t>CoinMarketCap</w:t>
      </w:r>
      <w:r w:rsidR="00B9599E">
        <w:rPr>
          <w:i/>
          <w:iCs/>
          <w:noProof/>
        </w:rPr>
        <w:t>,</w:t>
      </w:r>
      <w:r>
        <w:rPr>
          <w:noProof/>
        </w:rPr>
        <w:t xml:space="preserve"> which </w:t>
      </w:r>
      <w:r w:rsidR="00B9599E">
        <w:rPr>
          <w:noProof/>
        </w:rPr>
        <w:t xml:space="preserve">evaluates </w:t>
      </w:r>
      <w:r>
        <w:rPr>
          <w:noProof/>
        </w:rPr>
        <w:t>cryptocurrencies that are actively traded on an exchange service. Unlisted projects are ranked</w:t>
      </w:r>
      <w:r w:rsidR="00CA785C">
        <w:rPr>
          <w:noProof/>
        </w:rPr>
        <w:t xml:space="preserve"> </w:t>
      </w:r>
      <m:oMath>
        <m:r>
          <w:rPr>
            <w:rFonts w:ascii="Cambria Math" w:hAnsi="Cambria Math"/>
            <w:noProof/>
            <w:highlight w:val="yellow"/>
          </w:rPr>
          <m:t>⊥</m:t>
        </m:r>
      </m:oMath>
      <w:r w:rsidRPr="005D57CB">
        <w:rPr>
          <w:noProof/>
          <w:highlight w:val="yellow"/>
        </w:rPr>
        <w:t>.</w:t>
      </w:r>
    </w:p>
    <w:p w14:paraId="1FBD690A" w14:textId="78544A4F" w:rsidR="007F0184" w:rsidRDefault="007F0184" w:rsidP="005D57CB">
      <w:pPr>
        <w:pStyle w:val="Qbodycopy"/>
        <w:rPr>
          <w:noProof/>
        </w:rPr>
      </w:pPr>
      <w:r>
        <w:rPr>
          <w:noProof/>
        </w:rPr>
        <w:t>Next, each pro</w:t>
      </w:r>
      <w:r w:rsidR="00A62BB9">
        <w:rPr>
          <w:noProof/>
        </w:rPr>
        <w:t>ject</w:t>
      </w:r>
      <w:r>
        <w:rPr>
          <w:noProof/>
        </w:rPr>
        <w:t xml:space="preserve"> </w:t>
      </w:r>
      <w:r w:rsidR="00B9599E">
        <w:rPr>
          <w:noProof/>
        </w:rPr>
        <w:t xml:space="preserve">was distilled </w:t>
      </w:r>
      <w:r>
        <w:rPr>
          <w:noProof/>
        </w:rPr>
        <w:t xml:space="preserve">into a core stability mechanism. Instead of enumerating the intricate details of how each </w:t>
      </w:r>
      <w:r w:rsidR="00B9599E">
        <w:rPr>
          <w:noProof/>
        </w:rPr>
        <w:t>“</w:t>
      </w:r>
      <w:r>
        <w:rPr>
          <w:noProof/>
        </w:rPr>
        <w:t>brand</w:t>
      </w:r>
      <w:r w:rsidR="00B9599E">
        <w:rPr>
          <w:noProof/>
        </w:rPr>
        <w:t>”</w:t>
      </w:r>
      <w:r>
        <w:rPr>
          <w:noProof/>
        </w:rPr>
        <w:t xml:space="preserve"> of stablecoin works—details that could change tomorrow—we concentrate</w:t>
      </w:r>
      <w:r w:rsidR="00CA2ABF">
        <w:rPr>
          <w:noProof/>
        </w:rPr>
        <w:t>d</w:t>
      </w:r>
      <w:r>
        <w:rPr>
          <w:noProof/>
        </w:rPr>
        <w:t xml:space="preserve"> on the fundamentals. Broadly, the </w:t>
      </w:r>
      <w:r w:rsidR="00A62BB9">
        <w:rPr>
          <w:noProof/>
        </w:rPr>
        <w:t xml:space="preserve">projects </w:t>
      </w:r>
      <w:r>
        <w:rPr>
          <w:noProof/>
        </w:rPr>
        <w:t xml:space="preserve">can be split into two categories: (1) </w:t>
      </w:r>
      <w:r w:rsidR="00CA2ABF">
        <w:rPr>
          <w:noProof/>
        </w:rPr>
        <w:t xml:space="preserve">those </w:t>
      </w:r>
      <w:r>
        <w:rPr>
          <w:noProof/>
        </w:rPr>
        <w:t>that try to directly match the stability of a second asset such as the U</w:t>
      </w:r>
      <w:r w:rsidR="00A62BB9">
        <w:rPr>
          <w:noProof/>
        </w:rPr>
        <w:t>.</w:t>
      </w:r>
      <w:r>
        <w:rPr>
          <w:noProof/>
        </w:rPr>
        <w:t>S</w:t>
      </w:r>
      <w:r w:rsidR="00A62BB9">
        <w:rPr>
          <w:noProof/>
        </w:rPr>
        <w:t>. dollar</w:t>
      </w:r>
      <w:r>
        <w:rPr>
          <w:noProof/>
        </w:rPr>
        <w:t xml:space="preserve"> and could not exist without this underlying asset</w:t>
      </w:r>
      <w:r w:rsidR="00CA2ABF">
        <w:rPr>
          <w:noProof/>
        </w:rPr>
        <w:t>;</w:t>
      </w:r>
      <w:r>
        <w:rPr>
          <w:noProof/>
        </w:rPr>
        <w:t xml:space="preserve"> and (2) </w:t>
      </w:r>
      <w:r w:rsidR="00CA2ABF">
        <w:rPr>
          <w:noProof/>
        </w:rPr>
        <w:t xml:space="preserve">those </w:t>
      </w:r>
      <w:r>
        <w:rPr>
          <w:noProof/>
        </w:rPr>
        <w:t>that propose independent currencies with algorithmic and/or human intervention mechanisms for providing stability.</w:t>
      </w:r>
    </w:p>
    <w:p w14:paraId="54C18435" w14:textId="668FBE6A" w:rsidR="00CB6175" w:rsidRDefault="00CB6175" w:rsidP="005D57CB">
      <w:pPr>
        <w:pStyle w:val="Qbodycopynoindent"/>
        <w:rPr>
          <w:noProof/>
        </w:rPr>
      </w:pPr>
    </w:p>
    <w:p w14:paraId="4E588D62" w14:textId="3388DBAC" w:rsidR="007F0184" w:rsidRDefault="007F0184" w:rsidP="005D57CB">
      <w:pPr>
        <w:pStyle w:val="Q1stlevelhead"/>
      </w:pPr>
      <w:bookmarkStart w:id="58" w:name="GrindEQpgref5e2f2c5b3"/>
      <w:bookmarkEnd w:id="58"/>
      <w:r>
        <w:t>Type 1: Backed Stablecoins</w:t>
      </w:r>
    </w:p>
    <w:p w14:paraId="3634D16D" w14:textId="656D8C25" w:rsidR="007F0184" w:rsidRPr="005D57CB" w:rsidRDefault="000B56DF" w:rsidP="005D57CB">
      <w:pPr>
        <w:pStyle w:val="Qbodycopynoindent"/>
      </w:pPr>
      <w:r w:rsidRPr="005D57CB">
        <w:t xml:space="preserve">The first </w:t>
      </w:r>
      <w:r w:rsidR="00ED4326" w:rsidRPr="005D57CB">
        <w:t xml:space="preserve">general </w:t>
      </w:r>
      <w:r w:rsidRPr="005D57CB">
        <w:t xml:space="preserve">type of </w:t>
      </w:r>
      <w:proofErr w:type="spellStart"/>
      <w:r w:rsidRPr="005D57CB">
        <w:t>stablecoin</w:t>
      </w:r>
      <w:proofErr w:type="spellEnd"/>
      <w:r w:rsidRPr="005D57CB">
        <w:t xml:space="preserve"> </w:t>
      </w:r>
      <w:r w:rsidR="00ED4326" w:rsidRPr="005D57CB">
        <w:t>tries to</w:t>
      </w:r>
      <w:ins w:id="59" w:author="Jeremy Clark" w:date="2020-02-06T14:30:00Z">
        <w:r w:rsidR="006265A5">
          <w:t xml:space="preserve"> </w:t>
        </w:r>
        <w:r w:rsidR="006265A5" w:rsidRPr="005D57CB">
          <w:t xml:space="preserve">match the stability of a second </w:t>
        </w:r>
      </w:ins>
      <w:ins w:id="60" w:author="Jeremy Clark" w:date="2020-02-06T14:35:00Z">
        <w:r w:rsidR="00FD6319">
          <w:rPr>
            <w:i/>
            <w:iCs/>
          </w:rPr>
          <w:t xml:space="preserve">target </w:t>
        </w:r>
      </w:ins>
      <w:ins w:id="61" w:author="Jeremy Clark" w:date="2020-02-06T14:30:00Z">
        <w:r w:rsidR="006265A5" w:rsidRPr="005D57CB">
          <w:t>asset</w:t>
        </w:r>
        <w:r w:rsidR="006265A5">
          <w:t>,</w:t>
        </w:r>
        <w:r w:rsidR="006265A5" w:rsidRPr="005D57CB">
          <w:t xml:space="preserve"> such as the U.S. dol</w:t>
        </w:r>
      </w:ins>
      <w:ins w:id="62" w:author="Jeremy Clark" w:date="2020-02-06T14:31:00Z">
        <w:r w:rsidR="006265A5">
          <w:t xml:space="preserve">lar, </w:t>
        </w:r>
      </w:ins>
      <w:ins w:id="63" w:author="Jeremy Clark" w:date="2020-02-06T14:37:00Z">
        <w:r w:rsidR="003E1C8C">
          <w:t xml:space="preserve">either </w:t>
        </w:r>
      </w:ins>
      <w:ins w:id="64" w:author="Jeremy Clark" w:date="2020-02-06T14:31:00Z">
        <w:r w:rsidR="006265A5">
          <w:t>by</w:t>
        </w:r>
      </w:ins>
      <w:ins w:id="65" w:author="Jeremy Clark" w:date="2020-02-06T14:32:00Z">
        <w:r w:rsidR="006265A5">
          <w:t xml:space="preserve"> </w:t>
        </w:r>
      </w:ins>
      <w:ins w:id="66" w:author="Jeremy Clark" w:date="2020-02-06T14:31:00Z">
        <w:r w:rsidR="006265A5">
          <w:t>making use of</w:t>
        </w:r>
      </w:ins>
      <w:ins w:id="67" w:author="Jeremy Clark" w:date="2020-02-06T14:32:00Z">
        <w:r w:rsidR="006265A5">
          <w:t xml:space="preserve"> </w:t>
        </w:r>
      </w:ins>
      <w:ins w:id="68" w:author="Jeremy Clark" w:date="2020-02-06T14:33:00Z">
        <w:r w:rsidR="006265A5">
          <w:t>it (</w:t>
        </w:r>
        <w:r w:rsidR="006265A5" w:rsidRPr="003E1C8C">
          <w:rPr>
            <w:i/>
            <w:iCs/>
            <w:rPrChange w:id="69" w:author="Jeremy Clark" w:date="2020-02-06T14:37:00Z">
              <w:rPr/>
            </w:rPrChange>
          </w:rPr>
          <w:t>directly backed</w:t>
        </w:r>
        <w:r w:rsidR="006265A5">
          <w:t xml:space="preserve">) or </w:t>
        </w:r>
      </w:ins>
      <w:ins w:id="70" w:author="Jeremy Clark" w:date="2020-02-06T14:34:00Z">
        <w:r w:rsidR="006265A5">
          <w:t xml:space="preserve">by making </w:t>
        </w:r>
      </w:ins>
      <w:ins w:id="71" w:author="Jeremy Clark" w:date="2020-02-06T14:33:00Z">
        <w:r w:rsidR="006265A5">
          <w:t xml:space="preserve">use of a </w:t>
        </w:r>
      </w:ins>
      <w:ins w:id="72" w:author="Jeremy Clark" w:date="2020-02-06T14:32:00Z">
        <w:r w:rsidR="006265A5">
          <w:t>third</w:t>
        </w:r>
      </w:ins>
      <w:ins w:id="73" w:author="Jeremy Clark" w:date="2020-02-06T14:35:00Z">
        <w:r w:rsidR="00FD6319">
          <w:t xml:space="preserve"> </w:t>
        </w:r>
        <w:r w:rsidR="00FD6319" w:rsidRPr="00FD6319">
          <w:rPr>
            <w:i/>
            <w:iCs/>
            <w:rPrChange w:id="74" w:author="Jeremy Clark" w:date="2020-02-06T14:35:00Z">
              <w:rPr/>
            </w:rPrChange>
          </w:rPr>
          <w:t>reserve</w:t>
        </w:r>
      </w:ins>
      <w:ins w:id="75" w:author="Jeremy Clark" w:date="2020-02-06T14:32:00Z">
        <w:r w:rsidR="006265A5">
          <w:t xml:space="preserve"> asset</w:t>
        </w:r>
      </w:ins>
      <w:ins w:id="76" w:author="Jeremy Clark" w:date="2020-02-06T14:33:00Z">
        <w:r w:rsidR="006265A5">
          <w:t xml:space="preserve"> </w:t>
        </w:r>
      </w:ins>
      <w:ins w:id="77" w:author="Jeremy Clark" w:date="2020-02-06T14:34:00Z">
        <w:r w:rsidR="006265A5">
          <w:t>like ETH</w:t>
        </w:r>
      </w:ins>
      <w:ins w:id="78" w:author="Jeremy Clark" w:date="2020-02-06T14:37:00Z">
        <w:r w:rsidR="003E1C8C">
          <w:t xml:space="preserve"> (</w:t>
        </w:r>
        <w:r w:rsidR="003E1C8C" w:rsidRPr="003E1C8C">
          <w:rPr>
            <w:i/>
            <w:iCs/>
            <w:rPrChange w:id="79" w:author="Jeremy Clark" w:date="2020-02-06T14:37:00Z">
              <w:rPr/>
            </w:rPrChange>
          </w:rPr>
          <w:t>indirectly backed</w:t>
        </w:r>
        <w:r w:rsidR="003E1C8C">
          <w:t>)</w:t>
        </w:r>
      </w:ins>
      <w:ins w:id="80" w:author="Jeremy Clark" w:date="2020-02-06T14:34:00Z">
        <w:r w:rsidR="006265A5">
          <w:t xml:space="preserve">. These </w:t>
        </w:r>
        <w:proofErr w:type="spellStart"/>
        <w:r w:rsidR="006265A5">
          <w:t>stablecoins</w:t>
        </w:r>
      </w:ins>
      <w:proofErr w:type="spellEnd"/>
      <w:del w:id="81" w:author="Jeremy Clark" w:date="2020-02-06T14:34:00Z">
        <w:r w:rsidR="00ED4326" w:rsidRPr="005D57CB" w:rsidDel="006265A5">
          <w:delText xml:space="preserve"> achieve stability by</w:delText>
        </w:r>
      </w:del>
      <w:del w:id="82" w:author="Jeremy Clark" w:date="2020-02-06T14:30:00Z">
        <w:r w:rsidR="00ED4326" w:rsidRPr="005D57CB" w:rsidDel="006265A5">
          <w:delText xml:space="preserve"> </w:delText>
        </w:r>
      </w:del>
      <w:del w:id="83" w:author="Jeremy Clark" w:date="2020-02-06T14:34:00Z">
        <w:r w:rsidR="00ED4326" w:rsidRPr="005D57CB" w:rsidDel="006265A5">
          <w:delText>matching the stability of a second asset such as the U.S. dollar. It</w:delText>
        </w:r>
      </w:del>
      <w:r w:rsidR="00ED4326" w:rsidRPr="005D57CB">
        <w:t xml:space="preserve"> could not exist without th</w:t>
      </w:r>
      <w:ins w:id="84" w:author="Jeremy Clark" w:date="2020-02-06T14:34:00Z">
        <w:r w:rsidR="006265A5">
          <w:t>eir</w:t>
        </w:r>
      </w:ins>
      <w:del w:id="85" w:author="Jeremy Clark" w:date="2020-02-06T14:34:00Z">
        <w:r w:rsidR="00ED4326" w:rsidRPr="005D57CB" w:rsidDel="006265A5">
          <w:delText>is</w:delText>
        </w:r>
      </w:del>
      <w:r w:rsidR="00ED4326" w:rsidRPr="005D57CB">
        <w:t xml:space="preserve"> underlying asset</w:t>
      </w:r>
      <w:ins w:id="86" w:author="Jeremy Clark" w:date="2020-02-06T14:34:00Z">
        <w:r w:rsidR="006265A5">
          <w:t>s</w:t>
        </w:r>
      </w:ins>
      <w:r w:rsidR="00ED4326" w:rsidRPr="005D57CB">
        <w:t>.</w:t>
      </w:r>
      <w:del w:id="87" w:author="Jeremy Clark" w:date="2020-02-06T14:34:00Z">
        <w:r w:rsidR="008F7FC7" w:rsidRPr="005D57CB" w:rsidDel="006265A5">
          <w:delText xml:space="preserve"> </w:delText>
        </w:r>
        <w:r w:rsidR="008F7FC7" w:rsidDel="006265A5">
          <w:delText>Backed stablecoins</w:delText>
        </w:r>
        <w:r w:rsidR="00A62BB9" w:rsidRPr="005D57CB" w:rsidDel="006265A5">
          <w:delText xml:space="preserve"> achieve </w:delText>
        </w:r>
        <w:r w:rsidR="008F7FC7" w:rsidRPr="005D57CB" w:rsidDel="006265A5">
          <w:delText xml:space="preserve">stability </w:delText>
        </w:r>
      </w:del>
      <w:del w:id="88" w:author="Jeremy Clark" w:date="2020-02-06T14:24:00Z">
        <w:r w:rsidR="008F7FC7" w:rsidRPr="005D57CB" w:rsidDel="00FF01E9">
          <w:delText>through one of the followin</w:delText>
        </w:r>
        <w:r w:rsidR="008F7FC7" w:rsidDel="00FF01E9">
          <w:delText>g mechanisms: directly backed and redeemable; directly backed; or indirectly backed.</w:delText>
        </w:r>
      </w:del>
    </w:p>
    <w:p w14:paraId="235320DC" w14:textId="77777777" w:rsidR="007F0184" w:rsidRPr="005D57CB" w:rsidRDefault="007F0184" w:rsidP="005D57CB">
      <w:pPr>
        <w:pStyle w:val="Qbodycopynoindent"/>
      </w:pPr>
    </w:p>
    <w:p w14:paraId="368F6890" w14:textId="37B90725" w:rsidR="00EF57F3" w:rsidRDefault="007F0184" w:rsidP="005D57CB">
      <w:pPr>
        <w:pStyle w:val="Q2ndlevelhead"/>
      </w:pPr>
      <w:bookmarkStart w:id="89" w:name="GrindEQpgref5e2f2c5b4"/>
      <w:bookmarkEnd w:id="89"/>
      <w:r>
        <w:t>Directly</w:t>
      </w:r>
      <w:r w:rsidR="001A1368">
        <w:t xml:space="preserve"> </w:t>
      </w:r>
      <w:r>
        <w:t>Backed and Redeemable</w:t>
      </w:r>
    </w:p>
    <w:p w14:paraId="67EAC5C0" w14:textId="18236DDB" w:rsidR="007F0184" w:rsidRDefault="007F0184" w:rsidP="005D57CB">
      <w:pPr>
        <w:pStyle w:val="Qbodycopynoindent"/>
        <w:rPr>
          <w:noProof/>
        </w:rPr>
      </w:pPr>
      <w:r>
        <w:rPr>
          <w:noProof/>
        </w:rPr>
        <w:t xml:space="preserve">For stablecoins in this category, the </w:t>
      </w:r>
      <w:r w:rsidR="001A1368">
        <w:rPr>
          <w:noProof/>
        </w:rPr>
        <w:t xml:space="preserve">company </w:t>
      </w:r>
      <w:r>
        <w:rPr>
          <w:noProof/>
        </w:rPr>
        <w:t xml:space="preserve">operating the </w:t>
      </w:r>
      <w:r w:rsidR="00EC6D50">
        <w:rPr>
          <w:noProof/>
        </w:rPr>
        <w:t>crypto</w:t>
      </w:r>
      <w:r>
        <w:rPr>
          <w:noProof/>
        </w:rPr>
        <w:t>currency obtain</w:t>
      </w:r>
      <w:r w:rsidR="001A1368">
        <w:rPr>
          <w:noProof/>
        </w:rPr>
        <w:t>s</w:t>
      </w:r>
      <w:r>
        <w:rPr>
          <w:noProof/>
        </w:rPr>
        <w:t xml:space="preserve"> a reserve of some valuable asset—it might be </w:t>
      </w:r>
      <w:r w:rsidR="001A1368">
        <w:rPr>
          <w:noProof/>
        </w:rPr>
        <w:t xml:space="preserve">the </w:t>
      </w:r>
      <w:r>
        <w:rPr>
          <w:noProof/>
        </w:rPr>
        <w:t>U</w:t>
      </w:r>
      <w:r w:rsidR="001A1368">
        <w:rPr>
          <w:noProof/>
        </w:rPr>
        <w:t>.</w:t>
      </w:r>
      <w:r>
        <w:rPr>
          <w:noProof/>
        </w:rPr>
        <w:t>S</w:t>
      </w:r>
      <w:r w:rsidR="001A1368">
        <w:rPr>
          <w:noProof/>
        </w:rPr>
        <w:t>. dollar</w:t>
      </w:r>
      <w:r>
        <w:rPr>
          <w:noProof/>
        </w:rPr>
        <w:t xml:space="preserve"> or another sovereign currency, gold or another commodity, or a basket of multiple assets. It then issue</w:t>
      </w:r>
      <w:r w:rsidR="001A1368">
        <w:rPr>
          <w:noProof/>
        </w:rPr>
        <w:t>s</w:t>
      </w:r>
      <w:r>
        <w:rPr>
          <w:noProof/>
        </w:rPr>
        <w:t xml:space="preserve"> digital tokens that represent a unit of the underlying asset</w:t>
      </w:r>
      <w:r w:rsidR="001A1368">
        <w:rPr>
          <w:noProof/>
        </w:rPr>
        <w:t>,</w:t>
      </w:r>
      <w:r>
        <w:rPr>
          <w:noProof/>
        </w:rPr>
        <w:t xml:space="preserve"> which can be exchanged online</w:t>
      </w:r>
      <w:r w:rsidR="001A1368">
        <w:rPr>
          <w:noProof/>
        </w:rPr>
        <w:t xml:space="preserve"> (to illustrate, assume a token is redeemable for 1 USD)</w:t>
      </w:r>
      <w:r>
        <w:rPr>
          <w:noProof/>
        </w:rPr>
        <w:t>.</w:t>
      </w:r>
    </w:p>
    <w:p w14:paraId="227AF8A1" w14:textId="250C4F61" w:rsidR="00EF57F3" w:rsidRDefault="00EF57F3" w:rsidP="005D57CB">
      <w:pPr>
        <w:pStyle w:val="Qbodycopy"/>
        <w:rPr>
          <w:noProof/>
        </w:rPr>
      </w:pPr>
      <w:del w:id="90" w:author="Jeremy Clark" w:date="2020-02-06T14:18:00Z">
        <w:r w:rsidRPr="00E72A18" w:rsidDel="00E72A18">
          <w:rPr>
            <w:b/>
            <w:bCs/>
            <w:noProof/>
            <w:rPrChange w:id="91" w:author="Jeremy Clark" w:date="2020-02-06T14:18:00Z">
              <w:rPr>
                <w:noProof/>
              </w:rPr>
            </w:rPrChange>
          </w:rPr>
          <w:lastRenderedPageBreak/>
          <w:delText>For example,</w:delText>
        </w:r>
      </w:del>
      <w:ins w:id="92" w:author="Jeremy Clark" w:date="2020-02-06T14:18:00Z">
        <w:r w:rsidR="00E72A18" w:rsidRPr="00E72A18">
          <w:rPr>
            <w:b/>
            <w:bCs/>
            <w:noProof/>
            <w:rPrChange w:id="93" w:author="Jeremy Clark" w:date="2020-02-06T14:18:00Z">
              <w:rPr>
                <w:noProof/>
              </w:rPr>
            </w:rPrChange>
          </w:rPr>
          <w:t>Working Example:</w:t>
        </w:r>
      </w:ins>
      <w:r>
        <w:rPr>
          <w:noProof/>
        </w:rPr>
        <w:t xml:space="preserve"> Alice is a trusted third party and uses Ethereum to instantiate a DApp (decentralized application), which issues 1,000 AliceCoins as standard tokens (e.g., ERC20). She asks $1 USD for one AliceCoin and promises to redeem any AliceCoin for $1 USD. If Bob buys 10 AliceCoins for $10 USD, Alice deposits the $10 USD in a bank account. </w:t>
      </w:r>
      <w:r w:rsidR="00EC6D50">
        <w:rPr>
          <w:noProof/>
        </w:rPr>
        <w:t>Whenever</w:t>
      </w:r>
      <w:r>
        <w:rPr>
          <w:noProof/>
        </w:rPr>
        <w:t xml:space="preserve"> Alice receives a buy order for AliceCoins and does not have any left to sell, she creates new ones. If Carol wants to redeem 5 AliceCoins, Alice withdraws $5 USD and exchanges it with Carol, taking those AliceCoins out of circulation. Alice frequently publishes bank statements showing that her account holds enough U.S. dollars to redeem all coins in circulation (the number of AliceCoins can be checked any</w:t>
      </w:r>
      <w:r w:rsidR="00EC6D50">
        <w:rPr>
          <w:noProof/>
        </w:rPr>
        <w:t xml:space="preserve"> </w:t>
      </w:r>
      <w:r>
        <w:rPr>
          <w:noProof/>
        </w:rPr>
        <w:t>time on Ethereum).</w:t>
      </w:r>
    </w:p>
    <w:p w14:paraId="6D8EADB9" w14:textId="3091A305" w:rsidR="00EC6D50" w:rsidDel="00F32995" w:rsidRDefault="007F0184" w:rsidP="00F32995">
      <w:pPr>
        <w:pStyle w:val="Qbodycopy"/>
        <w:rPr>
          <w:del w:id="94" w:author="Jeremy Clark" w:date="2020-02-11T19:38:00Z"/>
          <w:noProof/>
        </w:rPr>
        <w:pPrChange w:id="95" w:author="Jeremy Clark" w:date="2020-02-11T19:38:00Z">
          <w:pPr>
            <w:pStyle w:val="Qbodycopy"/>
          </w:pPr>
        </w:pPrChange>
      </w:pPr>
      <w:r>
        <w:rPr>
          <w:noProof/>
        </w:rPr>
        <w:t>Th</w:t>
      </w:r>
      <w:r w:rsidR="00EC6D50">
        <w:rPr>
          <w:noProof/>
        </w:rPr>
        <w:t>e</w:t>
      </w:r>
      <w:r>
        <w:rPr>
          <w:noProof/>
        </w:rPr>
        <w:t xml:space="preserve"> idea</w:t>
      </w:r>
      <w:r w:rsidR="00EC6D50">
        <w:rPr>
          <w:noProof/>
        </w:rPr>
        <w:t xml:space="preserve"> of directly backed and redeemable</w:t>
      </w:r>
      <w:r>
        <w:rPr>
          <w:noProof/>
        </w:rPr>
        <w:t xml:space="preserve"> </w:t>
      </w:r>
      <w:r w:rsidR="00EC6D50">
        <w:rPr>
          <w:noProof/>
        </w:rPr>
        <w:t xml:space="preserve">currency </w:t>
      </w:r>
      <w:r>
        <w:rPr>
          <w:noProof/>
        </w:rPr>
        <w:t xml:space="preserve">predates </w:t>
      </w:r>
      <w:ins w:id="96" w:author="Jeremy Clark" w:date="2020-02-06T14:19:00Z">
        <w:r w:rsidR="00114B80">
          <w:rPr>
            <w:noProof/>
          </w:rPr>
          <w:t>B</w:t>
        </w:r>
      </w:ins>
      <w:del w:id="97" w:author="Jeremy Clark" w:date="2020-02-06T14:19:00Z">
        <w:r w:rsidR="001A1368" w:rsidDel="00114B80">
          <w:rPr>
            <w:noProof/>
          </w:rPr>
          <w:delText>b</w:delText>
        </w:r>
      </w:del>
      <w:r>
        <w:rPr>
          <w:noProof/>
        </w:rPr>
        <w:t>itcoin: Liberty Reserve provided a similar digital currency, with some caveats about its redeemability (not to mention its legality). Liberty Reserve, e-gold, and similar pre-blockchain services</w:t>
      </w:r>
      <w:r w:rsidR="001A1368">
        <w:rPr>
          <w:noProof/>
        </w:rPr>
        <w:t>, however,</w:t>
      </w:r>
      <w:r>
        <w:rPr>
          <w:noProof/>
        </w:rPr>
        <w:t xml:space="preserve"> would maintain transaction details and account balances on a private server. Blockchain enables decentralized trust for the transactions, while the coin creation and redemption processes rely on a trustworthy firm. In short, this type of stablecoin is more centralized than </w:t>
      </w:r>
      <w:ins w:id="98" w:author="Jeremy Clark" w:date="2020-02-06T14:20:00Z">
        <w:r w:rsidR="000904F2">
          <w:rPr>
            <w:noProof/>
          </w:rPr>
          <w:t>B</w:t>
        </w:r>
      </w:ins>
      <w:del w:id="99" w:author="Jeremy Clark" w:date="2020-02-06T14:20:00Z">
        <w:r w:rsidR="00EC6D50" w:rsidDel="000904F2">
          <w:rPr>
            <w:noProof/>
          </w:rPr>
          <w:delText>b</w:delText>
        </w:r>
      </w:del>
      <w:r>
        <w:rPr>
          <w:noProof/>
        </w:rPr>
        <w:t>itcoin but less than Liberty Reserve.</w:t>
      </w:r>
      <w:del w:id="100" w:author="Jeremy Clark" w:date="2020-02-11T19:38:00Z">
        <w:r w:rsidDel="00F32995">
          <w:rPr>
            <w:noProof/>
          </w:rPr>
          <w:delText xml:space="preserve"> </w:delText>
        </w:r>
      </w:del>
    </w:p>
    <w:p w14:paraId="34B138E8" w14:textId="1D0C7F9B" w:rsidR="007F0184" w:rsidRDefault="007F0184" w:rsidP="00F32995">
      <w:pPr>
        <w:pStyle w:val="Qbodycopy"/>
        <w:rPr>
          <w:ins w:id="101" w:author="Jeremy Clark" w:date="2020-02-11T19:39:00Z"/>
          <w:noProof/>
        </w:rPr>
      </w:pPr>
      <w:del w:id="102" w:author="Jeremy Clark" w:date="2020-02-11T19:38:00Z">
        <w:r w:rsidDel="00F32995">
          <w:rPr>
            <w:noProof/>
          </w:rPr>
          <w:delText>For analysis, a finer</w:delText>
        </w:r>
        <w:r w:rsidR="001A1368" w:rsidDel="00F32995">
          <w:rPr>
            <w:noProof/>
          </w:rPr>
          <w:delText>-</w:delText>
        </w:r>
        <w:r w:rsidDel="00F32995">
          <w:rPr>
            <w:noProof/>
          </w:rPr>
          <w:delText xml:space="preserve">grained approach </w:delText>
        </w:r>
        <w:r w:rsidR="001A1368" w:rsidDel="00F32995">
          <w:rPr>
            <w:noProof/>
          </w:rPr>
          <w:delText xml:space="preserve">is needed </w:delText>
        </w:r>
        <w:r w:rsidDel="00F32995">
          <w:rPr>
            <w:noProof/>
          </w:rPr>
          <w:delText xml:space="preserve">to trust </w:delText>
        </w:r>
        <w:r w:rsidR="001A1368" w:rsidDel="00F32995">
          <w:rPr>
            <w:noProof/>
          </w:rPr>
          <w:delText xml:space="preserve">the </w:delText>
        </w:r>
        <w:r w:rsidDel="00F32995">
          <w:rPr>
            <w:noProof/>
          </w:rPr>
          <w:delText>assumptions</w:delText>
        </w:r>
      </w:del>
      <w:ins w:id="103" w:author="Jeremy Clark" w:date="2020-02-11T19:38:00Z">
        <w:r w:rsidR="00F32995">
          <w:rPr>
            <w:noProof/>
          </w:rPr>
          <w:t xml:space="preserve"> </w:t>
        </w:r>
      </w:ins>
      <w:del w:id="104" w:author="Jeremy Clark" w:date="2020-02-11T19:39:00Z">
        <w:r w:rsidDel="00F32995">
          <w:rPr>
            <w:noProof/>
          </w:rPr>
          <w:delText xml:space="preserve"> </w:delText>
        </w:r>
        <w:r w:rsidR="001A1368" w:rsidDel="00F32995">
          <w:rPr>
            <w:noProof/>
          </w:rPr>
          <w:delText xml:space="preserve">posed in </w:delText>
        </w:r>
      </w:del>
      <w:del w:id="105" w:author="Jeremy Clark" w:date="2020-02-06T14:19:00Z">
        <w:r w:rsidR="00DC76EA" w:rsidDel="00114B80">
          <w:rPr>
            <w:noProof/>
          </w:rPr>
          <w:delText>f</w:delText>
        </w:r>
      </w:del>
      <w:del w:id="106" w:author="Jeremy Clark" w:date="2020-02-11T19:39:00Z">
        <w:r w:rsidR="00DC76EA" w:rsidDel="00F32995">
          <w:rPr>
            <w:noProof/>
          </w:rPr>
          <w:delText>igure 3</w:delText>
        </w:r>
        <w:r w:rsidDel="00F32995">
          <w:rPr>
            <w:noProof/>
          </w:rPr>
          <w:delText xml:space="preserve">. </w:delText>
        </w:r>
      </w:del>
      <w:r>
        <w:rPr>
          <w:noProof/>
        </w:rPr>
        <w:t>Also consider that while decreasing centralization can be good for trust and transparency, additional measures are needed to ensure it is not harmful for privacy.</w:t>
      </w:r>
    </w:p>
    <w:p w14:paraId="03882FF5" w14:textId="2F08A804" w:rsidR="00F32995" w:rsidDel="00F32995" w:rsidRDefault="00F32995" w:rsidP="00F32995">
      <w:pPr>
        <w:pStyle w:val="Qbodycopy"/>
        <w:rPr>
          <w:del w:id="107" w:author="Jeremy Clark" w:date="2020-02-11T19:39:00Z"/>
          <w:noProof/>
        </w:rPr>
        <w:pPrChange w:id="108" w:author="Jeremy Clark" w:date="2020-02-11T19:39:00Z">
          <w:pPr>
            <w:pStyle w:val="Qbodycopy"/>
          </w:pPr>
        </w:pPrChange>
      </w:pPr>
      <w:ins w:id="109" w:author="Jeremy Clark" w:date="2020-02-11T19:39:00Z">
        <w:r>
          <w:rPr>
            <w:noProof/>
          </w:rPr>
          <w:t xml:space="preserve">  </w:t>
        </w:r>
        <w:r>
          <w:rPr>
            <w:noProof/>
          </w:rPr>
          <w:t xml:space="preserve">For finer-grained </w:t>
        </w:r>
      </w:ins>
      <w:ins w:id="110" w:author="Jeremy Clark" w:date="2020-02-11T20:31:00Z">
        <w:r w:rsidR="00F6355C">
          <w:rPr>
            <w:noProof/>
          </w:rPr>
          <w:t>analysis,</w:t>
        </w:r>
      </w:ins>
      <w:ins w:id="111" w:author="Jeremy Clark" w:date="2020-02-11T19:39:00Z">
        <w:r>
          <w:rPr>
            <w:noProof/>
          </w:rPr>
          <w:t xml:space="preserve"> </w:t>
        </w:r>
      </w:ins>
    </w:p>
    <w:p w14:paraId="12E976FA" w14:textId="0E6B3C59" w:rsidR="00F32995" w:rsidRDefault="000932DC" w:rsidP="00F32995">
      <w:pPr>
        <w:pStyle w:val="Qbodycopy"/>
        <w:ind w:firstLine="0"/>
        <w:rPr>
          <w:ins w:id="112" w:author="Jeremy Clark" w:date="2020-02-11T19:39:00Z"/>
          <w:noProof/>
        </w:rPr>
      </w:pPr>
      <w:ins w:id="113" w:author="Jeremy Clark" w:date="2020-02-11T20:35:00Z">
        <w:r>
          <w:t>f</w:t>
        </w:r>
      </w:ins>
      <w:del w:id="114" w:author="Jeremy Clark" w:date="2020-02-11T20:35:00Z">
        <w:r w:rsidR="001A1368" w:rsidRPr="005D57CB" w:rsidDel="000932DC">
          <w:delText>F</w:delText>
        </w:r>
      </w:del>
      <w:r w:rsidR="00DC76EA" w:rsidRPr="005D57CB">
        <w:t xml:space="preserve">igure 3 </w:t>
      </w:r>
      <w:del w:id="115" w:author="Jeremy Clark" w:date="2020-02-11T19:40:00Z">
        <w:r w:rsidR="00DC76EA" w:rsidRPr="005D57CB" w:rsidDel="00F32995">
          <w:delText xml:space="preserve">shows </w:delText>
        </w:r>
      </w:del>
      <w:ins w:id="116" w:author="Jeremy Clark" w:date="2020-02-11T19:40:00Z">
        <w:r w:rsidR="00F32995">
          <w:t>provides</w:t>
        </w:r>
        <w:r w:rsidR="00F32995" w:rsidRPr="005D57CB">
          <w:t xml:space="preserve"> </w:t>
        </w:r>
      </w:ins>
      <w:del w:id="117" w:author="Jeremy Clark" w:date="2020-02-11T19:40:00Z">
        <w:r w:rsidR="00DC76EA" w:rsidRPr="005D57CB" w:rsidDel="00F32995">
          <w:delText xml:space="preserve">the </w:delText>
        </w:r>
      </w:del>
      <w:bookmarkStart w:id="118" w:name="_Hlk31026002"/>
      <w:ins w:id="119" w:author="Jeremy Clark" w:date="2020-02-11T19:40:00Z">
        <w:r w:rsidR="00F32995">
          <w:t>a</w:t>
        </w:r>
        <w:r w:rsidR="00F32995" w:rsidRPr="005D57CB">
          <w:t xml:space="preserve"> </w:t>
        </w:r>
      </w:ins>
      <w:r w:rsidR="00DC76EA" w:rsidRPr="005D57CB">
        <w:t xml:space="preserve">comparative evaluation </w:t>
      </w:r>
      <w:del w:id="120" w:author="Jeremy Clark" w:date="2020-02-11T19:40:00Z">
        <w:r w:rsidR="00DC76EA" w:rsidRPr="005D57CB" w:rsidDel="00F32995">
          <w:delText xml:space="preserve">of </w:delText>
        </w:r>
        <w:r w:rsidR="006F3626" w:rsidRPr="005D57CB" w:rsidDel="00F32995">
          <w:delText xml:space="preserve">stability </w:delText>
        </w:r>
        <w:r w:rsidR="00DC76EA" w:rsidRPr="005D57CB" w:rsidDel="00F32995">
          <w:delText>mechanisms</w:delText>
        </w:r>
        <w:bookmarkEnd w:id="118"/>
        <w:r w:rsidR="00DC76EA" w:rsidRPr="005D57CB" w:rsidDel="00F32995">
          <w:delText>.</w:delText>
        </w:r>
      </w:del>
      <w:ins w:id="121" w:author="Jeremy Clark" w:date="2020-02-11T19:40:00Z">
        <w:r w:rsidR="00F32995">
          <w:t>where</w:t>
        </w:r>
      </w:ins>
      <w:r w:rsidR="00DC76EA" w:rsidRPr="005D57CB">
        <w:t xml:space="preserve"> </w:t>
      </w:r>
      <w:del w:id="122" w:author="Jeremy Clark" w:date="2020-02-11T19:40:00Z">
        <w:r w:rsidR="00DC76EA" w:rsidRPr="005D57CB" w:rsidDel="00F32995">
          <w:delText xml:space="preserve">A </w:delText>
        </w:r>
      </w:del>
      <w:ins w:id="123" w:author="Jeremy Clark" w:date="2020-02-11T19:40:00Z">
        <w:r w:rsidR="00F32995">
          <w:t>a</w:t>
        </w:r>
        <w:r w:rsidR="00F32995" w:rsidRPr="005D57CB">
          <w:t xml:space="preserve"> </w:t>
        </w:r>
      </w:ins>
      <w:r w:rsidR="00DC76EA" w:rsidRPr="005D57CB">
        <w:t>filled circle (</w:t>
      </w:r>
      <m:oMath>
        <m:r>
          <m:rPr>
            <m:sty m:val="p"/>
          </m:rPr>
          <w:rPr>
            <w:rFonts w:ascii="Cambria Math" w:hAnsi="Cambria Math"/>
          </w:rPr>
          <m:t>•</m:t>
        </m:r>
      </m:oMath>
      <w:r w:rsidR="00DC76EA" w:rsidRPr="005D57CB">
        <w:t>) indicates the properties (columns) are fulfilled by the corresponding mechanism (rows) within reason. An open circle (</w:t>
      </w:r>
      <m:oMath>
        <m:r>
          <m:rPr>
            <m:sty m:val="p"/>
          </m:rPr>
          <w:rPr>
            <w:rFonts w:ascii="Cambria Math" w:hAnsi="Cambria Math"/>
          </w:rPr>
          <m:t>∘</m:t>
        </m:r>
      </m:oMath>
      <w:r w:rsidR="00DC76EA" w:rsidRPr="005D57CB">
        <w:t xml:space="preserve">) means the property is fulfilled but the fulfillment is bounded. </w:t>
      </w:r>
      <w:ins w:id="124" w:author="Jeremy Clark" w:date="2020-02-11T19:40:00Z">
        <w:r w:rsidR="00F32995">
          <w:t xml:space="preserve">A blank means it is not fulfilled. </w:t>
        </w:r>
      </w:ins>
      <w:r w:rsidR="00DC76EA" w:rsidRPr="005D57CB">
        <w:t>A question mark (?) indicates a heuristic has been proposed for stability and the conditions under which it will work are not well</w:t>
      </w:r>
      <w:r w:rsidR="008E469F" w:rsidRPr="005D57CB">
        <w:t xml:space="preserve"> enough </w:t>
      </w:r>
      <w:r w:rsidR="00DC76EA" w:rsidRPr="005D57CB">
        <w:t xml:space="preserve">established to evaluate. </w:t>
      </w:r>
      <w:r w:rsidR="008E469F" w:rsidRPr="005D57CB">
        <w:t xml:space="preserve">Finally, </w:t>
      </w:r>
      <w:r w:rsidR="00DC76EA" w:rsidRPr="005D57CB">
        <w:t>(</w:t>
      </w:r>
      <m:oMath>
        <m:r>
          <m:rPr>
            <m:sty m:val="p"/>
          </m:rPr>
          <w:rPr>
            <w:rFonts w:ascii="Cambria Math" w:hAnsi="Cambria Math"/>
          </w:rPr>
          <m:t>×</m:t>
        </m:r>
      </m:oMath>
      <w:r w:rsidR="00DC76EA" w:rsidRPr="005D57CB">
        <w:t>) indicates the property is not applicable.</w:t>
      </w:r>
      <w:ins w:id="125" w:author="Jeremy Clark" w:date="2020-02-11T19:39:00Z">
        <w:r w:rsidR="00F32995" w:rsidRPr="00F32995">
          <w:rPr>
            <w:noProof/>
          </w:rPr>
          <w:t xml:space="preserve"> </w:t>
        </w:r>
      </w:ins>
    </w:p>
    <w:p w14:paraId="73998C54" w14:textId="218602FB" w:rsidR="00DC76EA" w:rsidDel="00F32995" w:rsidRDefault="00DC76EA" w:rsidP="00F32995">
      <w:pPr>
        <w:pStyle w:val="Qbodycopy"/>
        <w:ind w:firstLine="0"/>
        <w:rPr>
          <w:del w:id="126" w:author="Jeremy Clark" w:date="2020-02-11T19:39:00Z"/>
        </w:rPr>
      </w:pPr>
      <w:del w:id="127" w:author="Jeremy Clark" w:date="2020-02-11T19:39:00Z">
        <w:r w:rsidRPr="005D57CB" w:rsidDel="00F32995">
          <w:delText xml:space="preserve"> </w:delText>
        </w:r>
      </w:del>
    </w:p>
    <w:p w14:paraId="2FF26280" w14:textId="6F31831E" w:rsidR="006F3626" w:rsidRDefault="00F32995" w:rsidP="00F32995">
      <w:pPr>
        <w:pStyle w:val="Qbodycopy"/>
        <w:ind w:firstLine="0"/>
        <w:rPr>
          <w:noProof/>
        </w:rPr>
        <w:pPrChange w:id="128" w:author="Jeremy Clark" w:date="2020-02-11T19:39:00Z">
          <w:pPr>
            <w:pStyle w:val="Qbodycopy"/>
          </w:pPr>
        </w:pPrChange>
      </w:pPr>
      <w:ins w:id="129" w:author="Jeremy Clark" w:date="2020-02-11T19:39:00Z">
        <w:r>
          <w:t xml:space="preserve">  </w:t>
        </w:r>
      </w:ins>
      <w:r w:rsidR="007F0184">
        <w:rPr>
          <w:noProof/>
        </w:rPr>
        <w:t xml:space="preserve">Recall the mechanism for issuing AliceCoins. If buyers are willing to pay more than $1 USD for 1 AliceCoin, new coins can be generated for $1 USD and sold to these buyers for a profit, ensuring bids return to $1 USD (it corrects overvaluation). If sellers are willing to take less than $1 USD for 1 AliceCoin, these coins can be bought and redeemed for a profit, ensuring offers return to $1 USD (it corrects undervaluation). </w:t>
      </w:r>
    </w:p>
    <w:p w14:paraId="0DE0F42D" w14:textId="423C88C1" w:rsidR="007F0184" w:rsidRDefault="007F0184" w:rsidP="005D57CB">
      <w:pPr>
        <w:pStyle w:val="Qbodycopy"/>
        <w:rPr>
          <w:noProof/>
        </w:rPr>
      </w:pPr>
      <w:r>
        <w:rPr>
          <w:noProof/>
        </w:rPr>
        <w:t>In reality, transactions are not free, efficient, or entirely frictionless and some price deviation is expected. If redemption is ever in doubt, then the price can fall freely from $1 USD (although this will not necessary happen</w:t>
      </w:r>
      <w:r w:rsidR="008E469F">
        <w:rPr>
          <w:noProof/>
        </w:rPr>
        <w:t>;</w:t>
      </w:r>
      <w:r>
        <w:rPr>
          <w:noProof/>
        </w:rPr>
        <w:t xml:space="preserve"> see next section). The trustworthiness of the operating firm and the custodian of the reserves is essential, and financial audits are an important step to establishing confidence (although many pitfalls exist when auditing blockchain-based assets</w:t>
      </w:r>
      <w:r w:rsidR="00684402" w:rsidRPr="005D57CB">
        <w:rPr>
          <w:noProof/>
          <w:highlight w:val="yellow"/>
          <w:vertAlign w:val="superscript"/>
        </w:rPr>
        <w:t>10</w:t>
      </w:r>
      <w:r>
        <w:rPr>
          <w:noProof/>
        </w:rPr>
        <w:t>).</w:t>
      </w:r>
    </w:p>
    <w:p w14:paraId="0A04184D" w14:textId="77777777" w:rsidR="007F0184" w:rsidRPr="005D57CB" w:rsidRDefault="007F0184" w:rsidP="005D57CB">
      <w:pPr>
        <w:pStyle w:val="Qbodycopynoindent"/>
      </w:pPr>
    </w:p>
    <w:p w14:paraId="70BB2BA4" w14:textId="7620750C" w:rsidR="00EF57F3" w:rsidRDefault="007F0184" w:rsidP="005D57CB">
      <w:pPr>
        <w:pStyle w:val="Q2ndlevelhead"/>
        <w:rPr>
          <w:noProof/>
        </w:rPr>
      </w:pPr>
      <w:bookmarkStart w:id="130" w:name="GrindEQpgref5e2f2c5b5"/>
      <w:bookmarkEnd w:id="130"/>
      <w:r>
        <w:t>Directly</w:t>
      </w:r>
      <w:r w:rsidR="00033B66">
        <w:t xml:space="preserve"> </w:t>
      </w:r>
      <w:r>
        <w:t>Backed</w:t>
      </w:r>
    </w:p>
    <w:p w14:paraId="070DD76B" w14:textId="5C088909" w:rsidR="007F0184" w:rsidRDefault="007F0184" w:rsidP="005D57CB">
      <w:pPr>
        <w:pStyle w:val="Qbodycopynoindent"/>
        <w:rPr>
          <w:noProof/>
        </w:rPr>
      </w:pPr>
      <w:r>
        <w:rPr>
          <w:noProof/>
        </w:rPr>
        <w:t>What if a stablecoin operate</w:t>
      </w:r>
      <w:r w:rsidR="006F3626">
        <w:rPr>
          <w:noProof/>
        </w:rPr>
        <w:t>s</w:t>
      </w:r>
      <w:r>
        <w:rPr>
          <w:noProof/>
        </w:rPr>
        <w:t xml:space="preserve"> exactly as in the previous section but d</w:t>
      </w:r>
      <w:r w:rsidR="006F3626">
        <w:rPr>
          <w:noProof/>
        </w:rPr>
        <w:t>oes</w:t>
      </w:r>
      <w:r>
        <w:rPr>
          <w:noProof/>
        </w:rPr>
        <w:t xml:space="preserve"> not offer a redemption process for the coin’s underlying assets? If </w:t>
      </w:r>
      <w:r w:rsidR="009A114A">
        <w:rPr>
          <w:noProof/>
        </w:rPr>
        <w:t xml:space="preserve">there </w:t>
      </w:r>
      <w:r w:rsidR="006F3626">
        <w:rPr>
          <w:noProof/>
        </w:rPr>
        <w:t>is</w:t>
      </w:r>
      <w:r w:rsidR="009A114A">
        <w:rPr>
          <w:noProof/>
        </w:rPr>
        <w:t xml:space="preserve"> no</w:t>
      </w:r>
      <w:r>
        <w:rPr>
          <w:noProof/>
        </w:rPr>
        <w:t xml:space="preserve"> clear assertion of redemption, the project</w:t>
      </w:r>
      <w:r w:rsidR="009A114A">
        <w:rPr>
          <w:noProof/>
        </w:rPr>
        <w:t xml:space="preserve"> </w:t>
      </w:r>
      <w:r w:rsidR="006F3626">
        <w:rPr>
          <w:noProof/>
        </w:rPr>
        <w:t>i</w:t>
      </w:r>
      <w:r w:rsidR="009A114A">
        <w:rPr>
          <w:noProof/>
        </w:rPr>
        <w:t>s listed</w:t>
      </w:r>
      <w:r>
        <w:rPr>
          <w:noProof/>
        </w:rPr>
        <w:t xml:space="preserve"> </w:t>
      </w:r>
      <w:del w:id="131" w:author="Jeremy Clark" w:date="2020-02-11T20:32:00Z">
        <w:r w:rsidDel="00F6355C">
          <w:rPr>
            <w:noProof/>
          </w:rPr>
          <w:delText>under th</w:delText>
        </w:r>
        <w:r w:rsidR="006F3626" w:rsidDel="00F6355C">
          <w:rPr>
            <w:noProof/>
          </w:rPr>
          <w:delText>e</w:delText>
        </w:r>
      </w:del>
      <w:ins w:id="132" w:author="Jeremy Clark" w:date="2020-02-11T20:32:00Z">
        <w:r w:rsidR="00F6355C">
          <w:rPr>
            <w:noProof/>
          </w:rPr>
          <w:t>as</w:t>
        </w:r>
      </w:ins>
      <w:r w:rsidR="006F3626">
        <w:rPr>
          <w:noProof/>
        </w:rPr>
        <w:t xml:space="preserve"> directly backed</w:t>
      </w:r>
      <w:r>
        <w:rPr>
          <w:noProof/>
        </w:rPr>
        <w:t xml:space="preserve"> </w:t>
      </w:r>
      <w:del w:id="133" w:author="Jeremy Clark" w:date="2020-02-11T20:32:00Z">
        <w:r w:rsidDel="00F6355C">
          <w:rPr>
            <w:noProof/>
          </w:rPr>
          <w:delText xml:space="preserve">category </w:delText>
        </w:r>
      </w:del>
      <w:r>
        <w:rPr>
          <w:noProof/>
        </w:rPr>
        <w:t xml:space="preserve">in </w:t>
      </w:r>
      <w:r w:rsidR="00DC76EA" w:rsidRPr="00DC76EA">
        <w:rPr>
          <w:noProof/>
        </w:rPr>
        <w:t>figure 2</w:t>
      </w:r>
      <w:r w:rsidRPr="00DC76EA">
        <w:rPr>
          <w:noProof/>
        </w:rPr>
        <w:t>.</w:t>
      </w:r>
    </w:p>
    <w:p w14:paraId="0AED1ADD" w14:textId="3679238B" w:rsidR="00EF57F3" w:rsidRDefault="00EF57F3" w:rsidP="005D57CB">
      <w:pPr>
        <w:pStyle w:val="Qbodycopy"/>
        <w:rPr>
          <w:noProof/>
        </w:rPr>
      </w:pPr>
      <w:del w:id="134" w:author="Jeremy Clark" w:date="2020-02-07T10:09:00Z">
        <w:r w:rsidDel="00283F3A">
          <w:rPr>
            <w:noProof/>
          </w:rPr>
          <w:delText>Again,</w:delText>
        </w:r>
      </w:del>
      <w:ins w:id="135" w:author="Jeremy Clark" w:date="2020-02-07T10:09:00Z">
        <w:r w:rsidR="00283F3A" w:rsidRPr="00D70681">
          <w:rPr>
            <w:b/>
            <w:bCs/>
            <w:noProof/>
          </w:rPr>
          <w:t>Working Example:</w:t>
        </w:r>
        <w:r w:rsidR="00283F3A">
          <w:rPr>
            <w:b/>
            <w:bCs/>
            <w:noProof/>
          </w:rPr>
          <w:t xml:space="preserve"> </w:t>
        </w:r>
      </w:ins>
      <w:del w:id="136" w:author="Jeremy Clark" w:date="2020-02-07T10:09:00Z">
        <w:r w:rsidDel="00283F3A">
          <w:rPr>
            <w:noProof/>
          </w:rPr>
          <w:delText xml:space="preserve"> </w:delText>
        </w:r>
      </w:del>
      <w:r>
        <w:rPr>
          <w:noProof/>
        </w:rPr>
        <w:t>Alice is a trusted third party that issues 1,000 AliceCoins as ERC20 tokens. She asks $1 USD for 1 AliceCoin and promises to deposit and hold the payment in a bank account. As before, Alice creates new AliceCoins when she runs out and publishes frequent bank statements. She offers no direct redemption of AliceCoins for U.S. dollars.</w:t>
      </w:r>
    </w:p>
    <w:p w14:paraId="390DC823" w14:textId="4B24335D" w:rsidR="007F0184" w:rsidRDefault="00F6355C" w:rsidP="005D57CB">
      <w:pPr>
        <w:pStyle w:val="Qbodycopy"/>
        <w:rPr>
          <w:noProof/>
        </w:rPr>
      </w:pPr>
      <w:ins w:id="137" w:author="Jeremy Clark" w:date="2020-02-11T20:32:00Z">
        <w:r>
          <w:rPr>
            <w:noProof/>
          </w:rPr>
          <w:lastRenderedPageBreak/>
          <w:t>Here, b</w:t>
        </w:r>
      </w:ins>
      <w:del w:id="138" w:author="Jeremy Clark" w:date="2020-02-11T20:32:00Z">
        <w:r w:rsidR="007F0184" w:rsidDel="00F6355C">
          <w:rPr>
            <w:noProof/>
          </w:rPr>
          <w:delText>B</w:delText>
        </w:r>
      </w:del>
      <w:r w:rsidR="007F0184">
        <w:rPr>
          <w:noProof/>
        </w:rPr>
        <w:t xml:space="preserve">ids </w:t>
      </w:r>
      <w:del w:id="139" w:author="Jeremy Clark" w:date="2020-02-11T20:32:00Z">
        <w:r w:rsidR="009A114A" w:rsidDel="00F6355C">
          <w:rPr>
            <w:noProof/>
          </w:rPr>
          <w:delText xml:space="preserve">do </w:delText>
        </w:r>
      </w:del>
      <w:ins w:id="140" w:author="Jeremy Clark" w:date="2020-02-11T20:32:00Z">
        <w:r>
          <w:rPr>
            <w:noProof/>
          </w:rPr>
          <w:t>will</w:t>
        </w:r>
        <w:r>
          <w:rPr>
            <w:noProof/>
          </w:rPr>
          <w:t xml:space="preserve"> </w:t>
        </w:r>
      </w:ins>
      <w:r w:rsidR="007F0184">
        <w:rPr>
          <w:noProof/>
        </w:rPr>
        <w:t xml:space="preserve">not exceed $1 for the same reason as the previous section. </w:t>
      </w:r>
      <w:r w:rsidR="009A114A">
        <w:rPr>
          <w:noProof/>
        </w:rPr>
        <w:t>T</w:t>
      </w:r>
      <w:r w:rsidR="007F0184">
        <w:rPr>
          <w:noProof/>
        </w:rPr>
        <w:t>here is no longer a way to profit</w:t>
      </w:r>
      <w:r w:rsidR="009A114A">
        <w:rPr>
          <w:noProof/>
        </w:rPr>
        <w:t>, however,</w:t>
      </w:r>
      <w:r w:rsidR="007F0184">
        <w:rPr>
          <w:noProof/>
        </w:rPr>
        <w:t xml:space="preserve"> if offers vary between $0 USD </w:t>
      </w:r>
      <w:r w:rsidR="009A114A">
        <w:rPr>
          <w:noProof/>
        </w:rPr>
        <w:t>and</w:t>
      </w:r>
      <w:r w:rsidR="007F0184">
        <w:rPr>
          <w:noProof/>
        </w:rPr>
        <w:t xml:space="preserve"> $1 USD (</w:t>
      </w:r>
      <w:r w:rsidR="007F0184" w:rsidRPr="005D57CB">
        <w:rPr>
          <w:noProof/>
        </w:rPr>
        <w:t>i.e.,</w:t>
      </w:r>
      <w:r w:rsidR="007F0184">
        <w:rPr>
          <w:noProof/>
        </w:rPr>
        <w:t xml:space="preserve"> the mechanism does not prevent undervaluation). Generally</w:t>
      </w:r>
      <w:r w:rsidR="009A114A">
        <w:rPr>
          <w:noProof/>
        </w:rPr>
        <w:t>,</w:t>
      </w:r>
      <w:r w:rsidR="007F0184">
        <w:rPr>
          <w:noProof/>
        </w:rPr>
        <w:t xml:space="preserve"> coins in this category are</w:t>
      </w:r>
      <w:r w:rsidR="00E91F14">
        <w:rPr>
          <w:noProof/>
        </w:rPr>
        <w:t>,</w:t>
      </w:r>
      <w:r w:rsidR="007F0184">
        <w:rPr>
          <w:noProof/>
        </w:rPr>
        <w:t xml:space="preserve"> in fact</w:t>
      </w:r>
      <w:r w:rsidR="00E91F14">
        <w:rPr>
          <w:noProof/>
        </w:rPr>
        <w:t>,</w:t>
      </w:r>
      <w:r w:rsidR="007F0184">
        <w:rPr>
          <w:noProof/>
        </w:rPr>
        <w:t xml:space="preserve"> redeemable by one user: the </w:t>
      </w:r>
      <w:r w:rsidR="009A114A">
        <w:rPr>
          <w:noProof/>
        </w:rPr>
        <w:t xml:space="preserve">company </w:t>
      </w:r>
      <w:r w:rsidR="007F0184">
        <w:rPr>
          <w:noProof/>
        </w:rPr>
        <w:t xml:space="preserve">operating the coin. It could purchase undervalued coins to release $1 USD from its reserves. For this reason, stablecoins in this category are scrutinized (to the extent made possible by the </w:t>
      </w:r>
      <w:del w:id="141" w:author="Jeremy Clark" w:date="2020-02-11T20:32:00Z">
        <w:r w:rsidR="009A114A" w:rsidDel="00F6355C">
          <w:rPr>
            <w:noProof/>
          </w:rPr>
          <w:delText>company</w:delText>
        </w:r>
      </w:del>
      <w:ins w:id="142" w:author="Jeremy Clark" w:date="2020-02-11T20:33:00Z">
        <w:r>
          <w:rPr>
            <w:noProof/>
          </w:rPr>
          <w:t>operating firm</w:t>
        </w:r>
      </w:ins>
      <w:r w:rsidR="007F0184">
        <w:rPr>
          <w:noProof/>
        </w:rPr>
        <w:t xml:space="preserve">) to ensure reserves are intact. If every AliceCoin </w:t>
      </w:r>
      <w:del w:id="143" w:author="Jeremy Clark" w:date="2020-02-11T20:33:00Z">
        <w:r w:rsidR="007F0184" w:rsidDel="00F6355C">
          <w:rPr>
            <w:noProof/>
          </w:rPr>
          <w:delText>w</w:delText>
        </w:r>
        <w:r w:rsidR="009A114A" w:rsidDel="00F6355C">
          <w:rPr>
            <w:noProof/>
          </w:rPr>
          <w:delText>ere</w:delText>
        </w:r>
        <w:r w:rsidR="007F0184" w:rsidDel="00F6355C">
          <w:rPr>
            <w:noProof/>
          </w:rPr>
          <w:delText xml:space="preserve"> </w:delText>
        </w:r>
      </w:del>
      <w:ins w:id="144" w:author="Jeremy Clark" w:date="2020-02-11T20:33:00Z">
        <w:r>
          <w:rPr>
            <w:noProof/>
          </w:rPr>
          <w:t>is</w:t>
        </w:r>
        <w:r>
          <w:rPr>
            <w:noProof/>
          </w:rPr>
          <w:t xml:space="preserve"> </w:t>
        </w:r>
      </w:ins>
      <w:r w:rsidR="007F0184">
        <w:rPr>
          <w:noProof/>
        </w:rPr>
        <w:t>not backed by $1 USD, Alice could overissue AliceCoins to enrich herself.</w:t>
      </w:r>
    </w:p>
    <w:p w14:paraId="60C3BD41" w14:textId="4F639CC9" w:rsidR="007F0184" w:rsidRDefault="007F0184" w:rsidP="005D57CB">
      <w:pPr>
        <w:pStyle w:val="Qbodycopy"/>
        <w:rPr>
          <w:noProof/>
        </w:rPr>
      </w:pPr>
      <w:r>
        <w:rPr>
          <w:noProof/>
        </w:rPr>
        <w:t xml:space="preserve">The largest coin is this category is </w:t>
      </w:r>
      <w:del w:id="145" w:author="Jeremy Clark" w:date="2020-02-11T20:26:00Z">
        <w:r w:rsidR="009A114A" w:rsidDel="00B12E9F">
          <w:rPr>
            <w:noProof/>
          </w:rPr>
          <w:delText>t</w:delText>
        </w:r>
        <w:r w:rsidDel="00B12E9F">
          <w:rPr>
            <w:noProof/>
          </w:rPr>
          <w:delText>ether</w:delText>
        </w:r>
      </w:del>
      <w:ins w:id="146" w:author="Jeremy Clark" w:date="2020-02-11T20:26:00Z">
        <w:r w:rsidR="00B12E9F">
          <w:rPr>
            <w:noProof/>
          </w:rPr>
          <w:t>T</w:t>
        </w:r>
        <w:r w:rsidR="00B12E9F">
          <w:rPr>
            <w:noProof/>
          </w:rPr>
          <w:t>ether</w:t>
        </w:r>
      </w:ins>
      <w:r>
        <w:rPr>
          <w:noProof/>
        </w:rPr>
        <w:t xml:space="preserve">. Tether claims to be redeemable, but the redemption process is reported by users to have a lot of friction, </w:t>
      </w:r>
      <w:del w:id="147" w:author="Jeremy Clark" w:date="2020-02-11T20:33:00Z">
        <w:r w:rsidDel="00F6355C">
          <w:rPr>
            <w:noProof/>
          </w:rPr>
          <w:delText xml:space="preserve">it </w:delText>
        </w:r>
      </w:del>
      <w:ins w:id="148" w:author="Jeremy Clark" w:date="2020-02-11T20:33:00Z">
        <w:r w:rsidR="00F6355C">
          <w:rPr>
            <w:noProof/>
          </w:rPr>
          <w:t>the firm</w:t>
        </w:r>
        <w:r w:rsidR="00F6355C">
          <w:rPr>
            <w:noProof/>
          </w:rPr>
          <w:t xml:space="preserve"> </w:t>
        </w:r>
      </w:ins>
      <w:r>
        <w:rPr>
          <w:noProof/>
        </w:rPr>
        <w:t>is accused of issuing coins to manipulate markets</w:t>
      </w:r>
      <w:r w:rsidR="00334F61">
        <w:rPr>
          <w:noProof/>
        </w:rPr>
        <w:t>,</w:t>
      </w:r>
      <w:r w:rsidR="00684402" w:rsidRPr="005D57CB">
        <w:rPr>
          <w:noProof/>
          <w:highlight w:val="yellow"/>
          <w:vertAlign w:val="superscript"/>
        </w:rPr>
        <w:t>5</w:t>
      </w:r>
      <w:r>
        <w:rPr>
          <w:noProof/>
        </w:rPr>
        <w:t xml:space="preserve"> and </w:t>
      </w:r>
      <w:del w:id="149" w:author="Jeremy Clark" w:date="2020-02-11T20:33:00Z">
        <w:r w:rsidDel="00F6355C">
          <w:rPr>
            <w:noProof/>
          </w:rPr>
          <w:delText xml:space="preserve">it </w:delText>
        </w:r>
      </w:del>
      <w:ins w:id="150" w:author="Jeremy Clark" w:date="2020-02-11T20:33:00Z">
        <w:r w:rsidR="00F6355C">
          <w:rPr>
            <w:noProof/>
          </w:rPr>
          <w:t>the firm</w:t>
        </w:r>
        <w:r w:rsidR="00F6355C">
          <w:rPr>
            <w:noProof/>
          </w:rPr>
          <w:t xml:space="preserve"> </w:t>
        </w:r>
      </w:ins>
      <w:r>
        <w:rPr>
          <w:noProof/>
        </w:rPr>
        <w:t>has not always maintained full reserves of U</w:t>
      </w:r>
      <w:r w:rsidR="009A114A">
        <w:rPr>
          <w:noProof/>
        </w:rPr>
        <w:t>.</w:t>
      </w:r>
      <w:r>
        <w:rPr>
          <w:noProof/>
        </w:rPr>
        <w:t>S</w:t>
      </w:r>
      <w:r w:rsidR="009A114A">
        <w:rPr>
          <w:noProof/>
        </w:rPr>
        <w:t>. dollars</w:t>
      </w:r>
      <w:r>
        <w:rPr>
          <w:noProof/>
        </w:rPr>
        <w:t xml:space="preserve"> to allow all </w:t>
      </w:r>
      <w:ins w:id="151" w:author="Jeremy Clark" w:date="2020-02-11T20:33:00Z">
        <w:r w:rsidR="00F6355C">
          <w:rPr>
            <w:noProof/>
          </w:rPr>
          <w:t>T</w:t>
        </w:r>
      </w:ins>
      <w:del w:id="152" w:author="Jeremy Clark" w:date="2020-02-11T20:33:00Z">
        <w:r w:rsidR="009A114A" w:rsidDel="00F6355C">
          <w:rPr>
            <w:noProof/>
          </w:rPr>
          <w:delText>t</w:delText>
        </w:r>
      </w:del>
      <w:r>
        <w:rPr>
          <w:noProof/>
        </w:rPr>
        <w:t xml:space="preserve">ether to be redeemed (for these reasons, we categorize </w:t>
      </w:r>
      <w:del w:id="153" w:author="Jeremy Clark" w:date="2020-02-11T20:33:00Z">
        <w:r w:rsidDel="00F6355C">
          <w:rPr>
            <w:noProof/>
          </w:rPr>
          <w:delText xml:space="preserve">it </w:delText>
        </w:r>
      </w:del>
      <w:ins w:id="154" w:author="Jeremy Clark" w:date="2020-02-11T20:33:00Z">
        <w:r w:rsidR="00F6355C">
          <w:rPr>
            <w:noProof/>
          </w:rPr>
          <w:t>here)</w:t>
        </w:r>
      </w:ins>
      <w:del w:id="155" w:author="Jeremy Clark" w:date="2020-02-11T20:33:00Z">
        <w:r w:rsidR="00A92885" w:rsidDel="00F6355C">
          <w:rPr>
            <w:noProof/>
          </w:rPr>
          <w:delText>as directly backed but not redeemable</w:delText>
        </w:r>
        <w:r w:rsidDel="00F6355C">
          <w:rPr>
            <w:noProof/>
          </w:rPr>
          <w:delText>)</w:delText>
        </w:r>
      </w:del>
      <w:r>
        <w:rPr>
          <w:noProof/>
        </w:rPr>
        <w:t xml:space="preserve">. To many, it is a mystery why </w:t>
      </w:r>
      <w:ins w:id="156" w:author="Jeremy Clark" w:date="2020-02-11T20:34:00Z">
        <w:r w:rsidR="000932DC">
          <w:rPr>
            <w:noProof/>
          </w:rPr>
          <w:t>T</w:t>
        </w:r>
      </w:ins>
      <w:del w:id="157" w:author="Jeremy Clark" w:date="2020-02-11T20:34:00Z">
        <w:r w:rsidR="009A114A" w:rsidDel="000932DC">
          <w:rPr>
            <w:noProof/>
          </w:rPr>
          <w:delText>t</w:delText>
        </w:r>
      </w:del>
      <w:r>
        <w:rPr>
          <w:noProof/>
        </w:rPr>
        <w:t xml:space="preserve">ether remains highly liquid with daily trading volumes exceeding all other cryptocurrencies in value (according to </w:t>
      </w:r>
      <w:r>
        <w:rPr>
          <w:i/>
          <w:iCs/>
          <w:noProof/>
        </w:rPr>
        <w:t>CoinMarketCap</w:t>
      </w:r>
      <w:r>
        <w:rPr>
          <w:noProof/>
        </w:rPr>
        <w:t xml:space="preserve"> at the time of writing)</w:t>
      </w:r>
      <w:ins w:id="158" w:author="Jeremy Clark" w:date="2020-02-11T20:34:00Z">
        <w:r w:rsidR="000932DC">
          <w:rPr>
            <w:noProof/>
          </w:rPr>
          <w:t xml:space="preserve"> including Bitcoin</w:t>
        </w:r>
      </w:ins>
      <w:r>
        <w:rPr>
          <w:noProof/>
        </w:rPr>
        <w:t>. One explanation is that it is too useful to fail.</w:t>
      </w:r>
    </w:p>
    <w:p w14:paraId="50405EF3" w14:textId="3B82B4D2" w:rsidR="007F0184" w:rsidRDefault="007F0184" w:rsidP="005D57CB">
      <w:pPr>
        <w:pStyle w:val="Qbodycopy"/>
        <w:rPr>
          <w:noProof/>
        </w:rPr>
      </w:pPr>
      <w:r>
        <w:rPr>
          <w:noProof/>
        </w:rPr>
        <w:t>A key use</w:t>
      </w:r>
      <w:r w:rsidR="00334F61">
        <w:rPr>
          <w:noProof/>
        </w:rPr>
        <w:t xml:space="preserve"> </w:t>
      </w:r>
      <w:r>
        <w:rPr>
          <w:noProof/>
        </w:rPr>
        <w:t xml:space="preserve">case, illustrated by </w:t>
      </w:r>
      <w:ins w:id="159" w:author="Jeremy Clark" w:date="2020-02-11T20:26:00Z">
        <w:r w:rsidR="00B12E9F">
          <w:rPr>
            <w:noProof/>
          </w:rPr>
          <w:t>T</w:t>
        </w:r>
      </w:ins>
      <w:del w:id="160" w:author="Jeremy Clark" w:date="2020-02-11T20:26:00Z">
        <w:r w:rsidR="00334F61" w:rsidDel="00B12E9F">
          <w:rPr>
            <w:noProof/>
          </w:rPr>
          <w:delText>t</w:delText>
        </w:r>
      </w:del>
      <w:r>
        <w:rPr>
          <w:noProof/>
        </w:rPr>
        <w:t xml:space="preserve">ether and the affiliated exchange Bitfinex, is as a temporary store of value for traders and speculators. </w:t>
      </w:r>
      <w:r w:rsidR="00334F61">
        <w:rPr>
          <w:noProof/>
        </w:rPr>
        <w:t>T</w:t>
      </w:r>
      <w:r>
        <w:rPr>
          <w:noProof/>
        </w:rPr>
        <w:t>rader</w:t>
      </w:r>
      <w:r w:rsidR="00334F61">
        <w:rPr>
          <w:noProof/>
        </w:rPr>
        <w:t>s</w:t>
      </w:r>
      <w:r>
        <w:rPr>
          <w:noProof/>
        </w:rPr>
        <w:t xml:space="preserve"> </w:t>
      </w:r>
      <w:r w:rsidR="00334F61">
        <w:rPr>
          <w:noProof/>
        </w:rPr>
        <w:t xml:space="preserve">who </w:t>
      </w:r>
      <w:r>
        <w:rPr>
          <w:noProof/>
        </w:rPr>
        <w:t>want to divest their BTC for U</w:t>
      </w:r>
      <w:r w:rsidR="00334F61">
        <w:rPr>
          <w:noProof/>
        </w:rPr>
        <w:t>.</w:t>
      </w:r>
      <w:r>
        <w:rPr>
          <w:noProof/>
        </w:rPr>
        <w:t>S</w:t>
      </w:r>
      <w:r w:rsidR="00334F61">
        <w:rPr>
          <w:noProof/>
        </w:rPr>
        <w:t>. dollars</w:t>
      </w:r>
      <w:r>
        <w:rPr>
          <w:noProof/>
        </w:rPr>
        <w:t xml:space="preserve"> ha</w:t>
      </w:r>
      <w:r w:rsidR="00334F61">
        <w:rPr>
          <w:noProof/>
        </w:rPr>
        <w:t>ve</w:t>
      </w:r>
      <w:r>
        <w:rPr>
          <w:noProof/>
        </w:rPr>
        <w:t xml:space="preserve"> three options</w:t>
      </w:r>
      <w:r w:rsidR="00334F61">
        <w:rPr>
          <w:noProof/>
        </w:rPr>
        <w:t>:</w:t>
      </w:r>
      <w:r>
        <w:rPr>
          <w:noProof/>
        </w:rPr>
        <w:t xml:space="preserve"> (1) </w:t>
      </w:r>
      <w:r w:rsidR="00334F61">
        <w:rPr>
          <w:noProof/>
        </w:rPr>
        <w:t>H</w:t>
      </w:r>
      <w:r>
        <w:rPr>
          <w:noProof/>
        </w:rPr>
        <w:t>old the U</w:t>
      </w:r>
      <w:r w:rsidR="00334F61">
        <w:rPr>
          <w:noProof/>
        </w:rPr>
        <w:t>.</w:t>
      </w:r>
      <w:r>
        <w:rPr>
          <w:noProof/>
        </w:rPr>
        <w:t>S</w:t>
      </w:r>
      <w:r w:rsidR="00334F61">
        <w:rPr>
          <w:noProof/>
        </w:rPr>
        <w:t>. dollars</w:t>
      </w:r>
      <w:r>
        <w:rPr>
          <w:noProof/>
        </w:rPr>
        <w:t xml:space="preserve"> in </w:t>
      </w:r>
      <w:r w:rsidR="00334F61">
        <w:rPr>
          <w:noProof/>
        </w:rPr>
        <w:t xml:space="preserve">an </w:t>
      </w:r>
      <w:r>
        <w:rPr>
          <w:noProof/>
        </w:rPr>
        <w:t>exchange account, which can be used only on the same exchange and requires the exchange to be a trustworthy custodian</w:t>
      </w:r>
      <w:r w:rsidR="00334F61">
        <w:rPr>
          <w:noProof/>
        </w:rPr>
        <w:t>;</w:t>
      </w:r>
      <w:r>
        <w:rPr>
          <w:noProof/>
        </w:rPr>
        <w:t xml:space="preserve"> (2) withdraw the U</w:t>
      </w:r>
      <w:r w:rsidR="00334F61">
        <w:rPr>
          <w:noProof/>
        </w:rPr>
        <w:t>.</w:t>
      </w:r>
      <w:r>
        <w:rPr>
          <w:noProof/>
        </w:rPr>
        <w:t>S</w:t>
      </w:r>
      <w:r w:rsidR="00334F61">
        <w:rPr>
          <w:noProof/>
        </w:rPr>
        <w:t>. dollars</w:t>
      </w:r>
      <w:r>
        <w:rPr>
          <w:noProof/>
        </w:rPr>
        <w:t xml:space="preserve"> from the exchange</w:t>
      </w:r>
      <w:r w:rsidR="00334F61">
        <w:rPr>
          <w:noProof/>
        </w:rPr>
        <w:t>,</w:t>
      </w:r>
      <w:r>
        <w:rPr>
          <w:noProof/>
        </w:rPr>
        <w:t xml:space="preserve"> but this requires identity verification (in most jurisdictions), a bank that will accept proceeds of cryptocurrency trading, and a substantial time delay</w:t>
      </w:r>
      <w:r w:rsidR="00334F61">
        <w:rPr>
          <w:noProof/>
        </w:rPr>
        <w:t>;</w:t>
      </w:r>
      <w:r>
        <w:rPr>
          <w:noProof/>
        </w:rPr>
        <w:t xml:space="preserve"> (3) exchange BTC into a stablecoin </w:t>
      </w:r>
      <w:r w:rsidR="00334F61">
        <w:rPr>
          <w:noProof/>
        </w:rPr>
        <w:t xml:space="preserve">that </w:t>
      </w:r>
      <w:r>
        <w:rPr>
          <w:noProof/>
        </w:rPr>
        <w:t>can be withdrawn from the exchange (</w:t>
      </w:r>
      <w:r w:rsidRPr="005D57CB">
        <w:rPr>
          <w:noProof/>
        </w:rPr>
        <w:t>i.e.,</w:t>
      </w:r>
      <w:r>
        <w:rPr>
          <w:noProof/>
        </w:rPr>
        <w:t xml:space="preserve"> moved from the exchange to Alice’s private key) with little friction, delay, or regulatory oversight</w:t>
      </w:r>
      <w:r w:rsidR="00334F61">
        <w:rPr>
          <w:noProof/>
        </w:rPr>
        <w:t>. This third option is a balanced alternative—t</w:t>
      </w:r>
      <w:r>
        <w:rPr>
          <w:noProof/>
        </w:rPr>
        <w:t>he withdrawn stablecoin can be moved onto a different exchange, transferred to other users, or used for direct purchases without involving the original exchange. In short, it offers more flexibility than leaving U</w:t>
      </w:r>
      <w:r w:rsidR="00334F61">
        <w:rPr>
          <w:noProof/>
        </w:rPr>
        <w:t>.</w:t>
      </w:r>
      <w:r>
        <w:rPr>
          <w:noProof/>
        </w:rPr>
        <w:t>S</w:t>
      </w:r>
      <w:ins w:id="161" w:author="Jeremy Clark" w:date="2020-02-11T20:35:00Z">
        <w:r w:rsidR="000932DC">
          <w:rPr>
            <w:noProof/>
          </w:rPr>
          <w:t>.</w:t>
        </w:r>
      </w:ins>
      <w:del w:id="162" w:author="Jeremy Clark" w:date="2020-02-11T20:35:00Z">
        <w:r w:rsidR="00334F61" w:rsidDel="000932DC">
          <w:rPr>
            <w:noProof/>
          </w:rPr>
          <w:delText>,</w:delText>
        </w:r>
      </w:del>
      <w:r w:rsidR="00334F61">
        <w:rPr>
          <w:noProof/>
        </w:rPr>
        <w:t xml:space="preserve"> dollars</w:t>
      </w:r>
      <w:r>
        <w:rPr>
          <w:noProof/>
        </w:rPr>
        <w:t xml:space="preserve"> in an exchange account and less friction than withdrawing U</w:t>
      </w:r>
      <w:r w:rsidR="00334F61">
        <w:rPr>
          <w:noProof/>
        </w:rPr>
        <w:t>.</w:t>
      </w:r>
      <w:r>
        <w:rPr>
          <w:noProof/>
        </w:rPr>
        <w:t>S</w:t>
      </w:r>
      <w:r w:rsidR="00334F61">
        <w:rPr>
          <w:noProof/>
        </w:rPr>
        <w:t>. dollars</w:t>
      </w:r>
      <w:r>
        <w:rPr>
          <w:noProof/>
        </w:rPr>
        <w:t>.</w:t>
      </w:r>
    </w:p>
    <w:p w14:paraId="50875F2D" w14:textId="77777777" w:rsidR="007F0184" w:rsidRDefault="007F0184" w:rsidP="005D57CB">
      <w:pPr>
        <w:pStyle w:val="Qbodycopynoindent"/>
        <w:rPr>
          <w:noProof/>
        </w:rPr>
      </w:pPr>
    </w:p>
    <w:p w14:paraId="745B2573" w14:textId="4AE71CEF" w:rsidR="007F0184" w:rsidRDefault="007F0184" w:rsidP="005D57CB">
      <w:pPr>
        <w:pStyle w:val="Q2ndlevelhead"/>
      </w:pPr>
      <w:bookmarkStart w:id="163" w:name="GrindEQpgref5e2f2c5b6"/>
      <w:bookmarkEnd w:id="163"/>
      <w:r>
        <w:t>Indirectly</w:t>
      </w:r>
      <w:r w:rsidR="00334F61">
        <w:t xml:space="preserve"> </w:t>
      </w:r>
      <w:r>
        <w:t>Backed</w:t>
      </w:r>
    </w:p>
    <w:p w14:paraId="30EE00A9" w14:textId="5B3153DD" w:rsidR="007F0184" w:rsidRDefault="007F0184" w:rsidP="005D57CB">
      <w:pPr>
        <w:pStyle w:val="Qbodycopynoindent"/>
        <w:rPr>
          <w:noProof/>
        </w:rPr>
      </w:pPr>
      <w:r>
        <w:rPr>
          <w:noProof/>
        </w:rPr>
        <w:t>Both of the previous mechanisms</w:t>
      </w:r>
      <w:r w:rsidR="00334F61">
        <w:rPr>
          <w:noProof/>
        </w:rPr>
        <w:t>—directly backed and redeemable</w:t>
      </w:r>
      <w:r w:rsidR="006F6864">
        <w:rPr>
          <w:noProof/>
        </w:rPr>
        <w:t>,</w:t>
      </w:r>
      <w:r w:rsidR="00334F61">
        <w:rPr>
          <w:noProof/>
        </w:rPr>
        <w:t xml:space="preserve"> and directly backed—</w:t>
      </w:r>
      <w:r>
        <w:rPr>
          <w:noProof/>
        </w:rPr>
        <w:t xml:space="preserve">place heavy trust assumptions on the </w:t>
      </w:r>
      <w:r w:rsidR="00334F61">
        <w:rPr>
          <w:noProof/>
        </w:rPr>
        <w:t xml:space="preserve">company </w:t>
      </w:r>
      <w:r>
        <w:rPr>
          <w:noProof/>
        </w:rPr>
        <w:t>operating the currency</w:t>
      </w:r>
      <w:ins w:id="164" w:author="Jeremy Clark" w:date="2020-02-11T20:35:00Z">
        <w:r w:rsidR="000932DC">
          <w:rPr>
            <w:noProof/>
          </w:rPr>
          <w:t xml:space="preserve"> (recall figure 3)</w:t>
        </w:r>
      </w:ins>
      <w:r>
        <w:rPr>
          <w:noProof/>
        </w:rPr>
        <w:t>. Could a currency be managed autonomously by a DApp? The key idea of this mechanism is to offer a redeemable token that can be converted into $1 USD worth of ETH at the going USD/ETH exchange rate. Therefore</w:t>
      </w:r>
      <w:r w:rsidR="00334F61">
        <w:rPr>
          <w:noProof/>
        </w:rPr>
        <w:t>,</w:t>
      </w:r>
      <w:r>
        <w:rPr>
          <w:noProof/>
        </w:rPr>
        <w:t xml:space="preserve"> the amount of ETH received will grow or shrink depending on the exchange rate. Because a blockchain has no inherent knowledge of exchange rates, this mechanism still requires one trustworthy entity called an </w:t>
      </w:r>
      <w:r w:rsidRPr="005D57CB">
        <w:rPr>
          <w:i/>
          <w:iCs/>
          <w:noProof/>
        </w:rPr>
        <w:t>oracle</w:t>
      </w:r>
      <w:r>
        <w:rPr>
          <w:noProof/>
        </w:rPr>
        <w:t xml:space="preserve"> to write the exchange rate into the blockchain (or consensus can be taken across a set of oracles).</w:t>
      </w:r>
    </w:p>
    <w:p w14:paraId="3D77BC5E" w14:textId="5E98179B" w:rsidR="00EF57F3" w:rsidDel="00FB42FB" w:rsidRDefault="00FB42FB" w:rsidP="005D57CB">
      <w:pPr>
        <w:pStyle w:val="Qbodycopy"/>
        <w:rPr>
          <w:del w:id="165" w:author="Jeremy Clark" w:date="2020-02-11T20:16:00Z"/>
          <w:noProof/>
        </w:rPr>
      </w:pPr>
      <w:ins w:id="166" w:author="Jeremy Clark" w:date="2020-02-11T20:15:00Z">
        <w:r w:rsidRPr="00D70681">
          <w:rPr>
            <w:b/>
            <w:bCs/>
            <w:noProof/>
          </w:rPr>
          <w:t>Working Example:</w:t>
        </w:r>
        <w:r>
          <w:rPr>
            <w:b/>
            <w:bCs/>
            <w:noProof/>
          </w:rPr>
          <w:t xml:space="preserve"> </w:t>
        </w:r>
      </w:ins>
      <w:del w:id="167" w:author="Jeremy Clark" w:date="2020-02-11T20:16:00Z">
        <w:r w:rsidR="006F6864" w:rsidDel="00FB42FB">
          <w:rPr>
            <w:noProof/>
          </w:rPr>
          <w:delText xml:space="preserve">In this scenario, </w:delText>
        </w:r>
      </w:del>
      <w:r w:rsidR="00EF57F3">
        <w:rPr>
          <w:noProof/>
        </w:rPr>
        <w:t xml:space="preserve">Alice is no longer assumed to be trustworthy. She sets up a DApp that can hold ETH and issue tokens. The DApp determines how much ETH is equivalent to $1.50 USD using the current exchange rate, provided to the DApp by a trusted third-party oracle, and Alice deposits this amount of ETH into the DApp. The DApp issues to Alice two places in a line—each place is a transferrable token. At some future time, the holder of the first place in line can redeem up to $1 USD worth of the deposited ETH at the going exchange rate, and the holder of the second place in line gets any remaining ETH. Alice will transfer the first place in line (as a </w:t>
      </w:r>
      <w:r w:rsidR="00EF57F3">
        <w:rPr>
          <w:noProof/>
        </w:rPr>
        <w:lastRenderedPageBreak/>
        <w:t>stable</w:t>
      </w:r>
      <w:del w:id="168" w:author="Jeremy Clark" w:date="2020-02-11T20:36:00Z">
        <w:r w:rsidR="00EF57F3" w:rsidDel="005A3E3C">
          <w:rPr>
            <w:noProof/>
          </w:rPr>
          <w:delText xml:space="preserve"> </w:delText>
        </w:r>
      </w:del>
      <w:r w:rsidR="00EF57F3">
        <w:rPr>
          <w:noProof/>
        </w:rPr>
        <w:t>coin called AliceCoin) to Bob for $1 USD and will hold or sell the second place in line. When Bob redeems the AliceCoin, it will be worth $1 USD in ETH when the entire deposit of ETH is worth more than $1 USD. If the exchange rate drops enough, the entire deposit will be worth less than $1 USD—Bob will get all of the deposit, and the holder of the second place in line will get nothing.</w:t>
      </w:r>
    </w:p>
    <w:p w14:paraId="007FA8F9" w14:textId="77777777" w:rsidR="00EF57F3" w:rsidRDefault="00EF57F3" w:rsidP="00FB42FB">
      <w:pPr>
        <w:pStyle w:val="Qbodycopy"/>
        <w:rPr>
          <w:noProof/>
        </w:rPr>
        <w:pPrChange w:id="169" w:author="Jeremy Clark" w:date="2020-02-11T20:16:00Z">
          <w:pPr>
            <w:tabs>
              <w:tab w:val="center" w:pos="4800"/>
              <w:tab w:val="right" w:pos="9500"/>
            </w:tabs>
          </w:pPr>
        </w:pPrChange>
      </w:pPr>
    </w:p>
    <w:p w14:paraId="359C0F30" w14:textId="35E43C4E" w:rsidR="007F0184" w:rsidRDefault="007F0184" w:rsidP="005D57CB">
      <w:pPr>
        <w:pStyle w:val="Qbodycopy"/>
        <w:rPr>
          <w:noProof/>
        </w:rPr>
      </w:pPr>
      <w:r>
        <w:rPr>
          <w:noProof/>
        </w:rPr>
        <w:t>Bids for an AliceCoin in excess of $1 USD will be fulfilled as long as there are individuals like Alice willing to lock up a deposit of ETH that is</w:t>
      </w:r>
      <w:r w:rsidR="00334F61">
        <w:rPr>
          <w:noProof/>
        </w:rPr>
        <w:t xml:space="preserve"> 1.5 times </w:t>
      </w:r>
      <w:r>
        <w:rPr>
          <w:noProof/>
        </w:rPr>
        <w:t>the face</w:t>
      </w:r>
      <w:r w:rsidR="00334F61">
        <w:rPr>
          <w:noProof/>
        </w:rPr>
        <w:t xml:space="preserve"> </w:t>
      </w:r>
      <w:r>
        <w:rPr>
          <w:noProof/>
        </w:rPr>
        <w:t>value of what they receive (this is called over-collateralization). An AliceCoin offered for less than $1 USD can be purchased and redeemed for a profit</w:t>
      </w:r>
      <w:r w:rsidR="00334F61">
        <w:rPr>
          <w:noProof/>
        </w:rPr>
        <w:t xml:space="preserve">, </w:t>
      </w:r>
      <w:r>
        <w:rPr>
          <w:noProof/>
        </w:rPr>
        <w:t>assuming the DApp holds enough ETH. Otherwise, an AliceCoin will sell between $0 and $1 USD according to the value of the ETH held by the DApp.</w:t>
      </w:r>
    </w:p>
    <w:p w14:paraId="3EFF7C54" w14:textId="6F5F16B9" w:rsidR="007F0184" w:rsidRDefault="007F0184" w:rsidP="005D57CB">
      <w:pPr>
        <w:pStyle w:val="Qbodycopy"/>
        <w:rPr>
          <w:noProof/>
        </w:rPr>
      </w:pPr>
      <w:r>
        <w:rPr>
          <w:noProof/>
        </w:rPr>
        <w:t>Is it risky for Alice to offer such an AliceCoin? Holding the second place in line is more volatile than holding</w:t>
      </w:r>
      <w:r w:rsidR="006F6864">
        <w:rPr>
          <w:noProof/>
        </w:rPr>
        <w:t xml:space="preserve"> the</w:t>
      </w:r>
      <w:r>
        <w:rPr>
          <w:noProof/>
        </w:rPr>
        <w:t xml:space="preserve"> ETH itself</w:t>
      </w:r>
      <w:r w:rsidR="00334F61">
        <w:rPr>
          <w:noProof/>
        </w:rPr>
        <w:t>. T</w:t>
      </w:r>
      <w:r>
        <w:rPr>
          <w:noProof/>
        </w:rPr>
        <w:t>his stability mechanism does not (and cannot) eliminate volatility</w:t>
      </w:r>
      <w:r w:rsidR="00334F61">
        <w:rPr>
          <w:noProof/>
        </w:rPr>
        <w:t>;</w:t>
      </w:r>
      <w:r>
        <w:rPr>
          <w:noProof/>
        </w:rPr>
        <w:t xml:space="preserve"> it simply pushes it from first place to second place in line. </w:t>
      </w:r>
      <w:r w:rsidR="000B56DF">
        <w:rPr>
          <w:noProof/>
        </w:rPr>
        <w:t>T</w:t>
      </w:r>
      <w:r>
        <w:rPr>
          <w:noProof/>
        </w:rPr>
        <w:t>he second place in line</w:t>
      </w:r>
      <w:r w:rsidR="000B56DF">
        <w:rPr>
          <w:noProof/>
        </w:rPr>
        <w:t>, however,</w:t>
      </w:r>
      <w:r>
        <w:rPr>
          <w:noProof/>
        </w:rPr>
        <w:t xml:space="preserve"> is never more than $1 USD short of the full amount of ETH held in the DApp. </w:t>
      </w:r>
      <w:r w:rsidR="000B56DF">
        <w:rPr>
          <w:noProof/>
        </w:rPr>
        <w:t>By</w:t>
      </w:r>
      <w:r>
        <w:rPr>
          <w:noProof/>
        </w:rPr>
        <w:t xml:space="preserve"> keep</w:t>
      </w:r>
      <w:r w:rsidR="000B56DF">
        <w:rPr>
          <w:noProof/>
        </w:rPr>
        <w:t>ing</w:t>
      </w:r>
      <w:r>
        <w:rPr>
          <w:noProof/>
        </w:rPr>
        <w:t xml:space="preserve"> the $1 USD she received for the AliceCoin, </w:t>
      </w:r>
      <w:r w:rsidR="000B56DF">
        <w:rPr>
          <w:noProof/>
        </w:rPr>
        <w:t xml:space="preserve">Alice </w:t>
      </w:r>
      <w:r>
        <w:rPr>
          <w:noProof/>
        </w:rPr>
        <w:t xml:space="preserve">offsets any losses from the second place in line. She has no more risk than holding ETH. The second place in line can also be sold to someone who is seeking risk: </w:t>
      </w:r>
      <w:r w:rsidR="006F6864">
        <w:rPr>
          <w:noProof/>
        </w:rPr>
        <w:t>T</w:t>
      </w:r>
      <w:r>
        <w:rPr>
          <w:noProof/>
        </w:rPr>
        <w:t>he token is a leveraged bet that ETH rises in value. Is it risky for Bob? In most conditions, holding an AliceCoin is purposefully the same as holding U</w:t>
      </w:r>
      <w:r w:rsidR="000B56DF">
        <w:rPr>
          <w:noProof/>
        </w:rPr>
        <w:t>.</w:t>
      </w:r>
      <w:r>
        <w:rPr>
          <w:noProof/>
        </w:rPr>
        <w:t>S</w:t>
      </w:r>
      <w:r w:rsidR="000B56DF">
        <w:rPr>
          <w:noProof/>
        </w:rPr>
        <w:t>. dollars</w:t>
      </w:r>
      <w:r>
        <w:rPr>
          <w:noProof/>
        </w:rPr>
        <w:t xml:space="preserve">. </w:t>
      </w:r>
      <w:r w:rsidR="000B56DF">
        <w:rPr>
          <w:noProof/>
        </w:rPr>
        <w:t>I</w:t>
      </w:r>
      <w:r>
        <w:rPr>
          <w:noProof/>
        </w:rPr>
        <w:t xml:space="preserve">f the USD/ETH rate deteriorates quickly, </w:t>
      </w:r>
      <w:r w:rsidR="000B56DF">
        <w:rPr>
          <w:noProof/>
        </w:rPr>
        <w:t xml:space="preserve">however, </w:t>
      </w:r>
      <w:r>
        <w:rPr>
          <w:noProof/>
        </w:rPr>
        <w:t>the AliceCoin will use up its buffer and start to lose value (at the same rate as ETH).</w:t>
      </w:r>
    </w:p>
    <w:p w14:paraId="6A517ED3" w14:textId="60BA1B90" w:rsidR="007F0184" w:rsidRDefault="007F0184" w:rsidP="005D57CB">
      <w:pPr>
        <w:pStyle w:val="Qbodycopy"/>
        <w:rPr>
          <w:noProof/>
        </w:rPr>
      </w:pPr>
      <w:r>
        <w:rPr>
          <w:noProof/>
        </w:rPr>
        <w:t>Here are a few of the design decisions to consider when deploying an indirectly</w:t>
      </w:r>
      <w:r w:rsidR="000B56DF">
        <w:rPr>
          <w:noProof/>
        </w:rPr>
        <w:t xml:space="preserve"> </w:t>
      </w:r>
      <w:r>
        <w:rPr>
          <w:noProof/>
        </w:rPr>
        <w:t xml:space="preserve">backed stablecoin: </w:t>
      </w:r>
      <w:r w:rsidR="000B56DF">
        <w:rPr>
          <w:noProof/>
        </w:rPr>
        <w:t>W</w:t>
      </w:r>
      <w:r>
        <w:rPr>
          <w:noProof/>
        </w:rPr>
        <w:t>hat should the overcollateralization ratio be (</w:t>
      </w:r>
      <w:r w:rsidRPr="005D57CB">
        <w:rPr>
          <w:noProof/>
        </w:rPr>
        <w:t>e.g.,</w:t>
      </w:r>
      <w:r>
        <w:rPr>
          <w:noProof/>
        </w:rPr>
        <w:t xml:space="preserve"> 1.5x)? When can an AliceCoin be redeemed (</w:t>
      </w:r>
      <w:r w:rsidRPr="005D57CB">
        <w:rPr>
          <w:noProof/>
        </w:rPr>
        <w:t>e.g.,</w:t>
      </w:r>
      <w:r>
        <w:rPr>
          <w:noProof/>
        </w:rPr>
        <w:t xml:space="preserve"> on-demand, after an elapsed time, after movements in USD/ETH, </w:t>
      </w:r>
      <w:r>
        <w:rPr>
          <w:i/>
          <w:iCs/>
          <w:noProof/>
        </w:rPr>
        <w:t>etc.</w:t>
      </w:r>
      <w:r>
        <w:rPr>
          <w:noProof/>
        </w:rPr>
        <w:t xml:space="preserve"> )? How do you issue multiple AliceCoins (</w:t>
      </w:r>
      <w:r w:rsidRPr="005D57CB">
        <w:rPr>
          <w:noProof/>
        </w:rPr>
        <w:t>e.g.,</w:t>
      </w:r>
      <w:r>
        <w:rPr>
          <w:noProof/>
        </w:rPr>
        <w:t xml:space="preserve"> collateral for each coin is held separately, or collateral for all coins are pooled together and coins are interchangeable)?</w:t>
      </w:r>
      <w:bookmarkStart w:id="170" w:name="_GoBack"/>
      <w:bookmarkEnd w:id="170"/>
    </w:p>
    <w:p w14:paraId="537B5C76" w14:textId="77777777" w:rsidR="007F0184" w:rsidRDefault="007F0184" w:rsidP="005D57CB">
      <w:pPr>
        <w:pStyle w:val="Qbodycopynoindent"/>
        <w:rPr>
          <w:noProof/>
        </w:rPr>
      </w:pPr>
    </w:p>
    <w:p w14:paraId="3E9705B7" w14:textId="24755EF1" w:rsidR="007F0184" w:rsidRDefault="007F0184" w:rsidP="005D57CB">
      <w:pPr>
        <w:pStyle w:val="Q1stlevelhead"/>
      </w:pPr>
      <w:bookmarkStart w:id="171" w:name="GrindEQpgref5e2f2c5b7"/>
      <w:bookmarkEnd w:id="171"/>
      <w:r>
        <w:t>Type 2: Intervention-based Stablecoins</w:t>
      </w:r>
    </w:p>
    <w:p w14:paraId="0066E0AB" w14:textId="1ACE4C20" w:rsidR="00EE53F7" w:rsidRDefault="00EE53F7" w:rsidP="005D57CB">
      <w:pPr>
        <w:pStyle w:val="Qbodycopynoindent"/>
        <w:rPr>
          <w:noProof/>
        </w:rPr>
      </w:pPr>
      <w:r>
        <w:rPr>
          <w:noProof/>
        </w:rPr>
        <w:t>The second broad category of stablecoins encompasses those that propose independent currencies with algorithmic and/or human intervention mechanisms for providing stability.</w:t>
      </w:r>
    </w:p>
    <w:p w14:paraId="42C31812" w14:textId="77777777" w:rsidR="007F0184" w:rsidRDefault="007F0184" w:rsidP="005D57CB">
      <w:pPr>
        <w:pStyle w:val="Qbodycopynoindent"/>
        <w:rPr>
          <w:noProof/>
        </w:rPr>
      </w:pPr>
      <w:r>
        <w:rPr>
          <w:noProof/>
        </w:rPr>
        <w:t xml:space="preserve"> </w:t>
      </w:r>
    </w:p>
    <w:p w14:paraId="1827892B" w14:textId="45C80D6E" w:rsidR="007F0184" w:rsidRDefault="007F0184" w:rsidP="005D57CB">
      <w:pPr>
        <w:pStyle w:val="Q2ndlevelhead"/>
      </w:pPr>
      <w:bookmarkStart w:id="172" w:name="GrindEQpgref5e2f2c5b8"/>
      <w:bookmarkEnd w:id="172"/>
      <w:r>
        <w:t>Money Supply Adjustments</w:t>
      </w:r>
    </w:p>
    <w:p w14:paraId="13009B0E" w14:textId="19ADE232" w:rsidR="002B5B37" w:rsidRDefault="007F0184" w:rsidP="00816F76">
      <w:pPr>
        <w:pStyle w:val="Qbodycopynoindent"/>
        <w:rPr>
          <w:noProof/>
        </w:rPr>
      </w:pPr>
      <w:r>
        <w:rPr>
          <w:noProof/>
        </w:rPr>
        <w:t>A trusted oracle provides the going exchange rate between the cryptocurrency and a stable-valued asset, such as the U</w:t>
      </w:r>
      <w:r w:rsidR="00EE53F7">
        <w:rPr>
          <w:noProof/>
        </w:rPr>
        <w:t>.</w:t>
      </w:r>
      <w:r>
        <w:rPr>
          <w:noProof/>
        </w:rPr>
        <w:t>S</w:t>
      </w:r>
      <w:r w:rsidR="00EE53F7">
        <w:rPr>
          <w:noProof/>
        </w:rPr>
        <w:t>. dollar</w:t>
      </w:r>
      <w:r>
        <w:rPr>
          <w:noProof/>
        </w:rPr>
        <w:t>. When the cryptocurrency gains value, the supply of the cryptocurrency is increased</w:t>
      </w:r>
      <w:r w:rsidR="002B5B37">
        <w:rPr>
          <w:noProof/>
        </w:rPr>
        <w:t>;</w:t>
      </w:r>
      <w:r>
        <w:rPr>
          <w:noProof/>
        </w:rPr>
        <w:t xml:space="preserve"> when it loses value, the supply is decreased. This mechanism is based on how central banks have historically controlled their economies</w:t>
      </w:r>
      <w:r w:rsidR="00EE53F7">
        <w:rPr>
          <w:noProof/>
        </w:rPr>
        <w:t>;</w:t>
      </w:r>
      <w:r>
        <w:rPr>
          <w:noProof/>
        </w:rPr>
        <w:t xml:space="preserve"> however</w:t>
      </w:r>
      <w:r w:rsidR="00EE53F7">
        <w:rPr>
          <w:noProof/>
        </w:rPr>
        <w:t>,</w:t>
      </w:r>
      <w:r>
        <w:rPr>
          <w:noProof/>
        </w:rPr>
        <w:t xml:space="preserve"> the specifics of exchange</w:t>
      </w:r>
      <w:r w:rsidR="00EE53F7">
        <w:rPr>
          <w:noProof/>
        </w:rPr>
        <w:t>-</w:t>
      </w:r>
      <w:r>
        <w:rPr>
          <w:noProof/>
        </w:rPr>
        <w:t xml:space="preserve">rate targeting have been abandoned by modern central banks after past failures. </w:t>
      </w:r>
    </w:p>
    <w:p w14:paraId="2584C056" w14:textId="746EA5A3" w:rsidR="007F0184" w:rsidRDefault="007F0184" w:rsidP="005D57CB">
      <w:pPr>
        <w:pStyle w:val="Qbodycopy"/>
        <w:rPr>
          <w:noProof/>
        </w:rPr>
      </w:pPr>
      <w:r>
        <w:rPr>
          <w:noProof/>
        </w:rPr>
        <w:t>That said, exchange rates are an example</w:t>
      </w:r>
      <w:r w:rsidR="002B5B37">
        <w:rPr>
          <w:noProof/>
        </w:rPr>
        <w:t>,</w:t>
      </w:r>
      <w:r>
        <w:rPr>
          <w:noProof/>
        </w:rPr>
        <w:t xml:space="preserve"> and other financial indicators could be used: oracle-provided interest rates (should lending markets emerge) or purchasing power; on-blockchain metrics </w:t>
      </w:r>
      <w:r w:rsidR="00EE53F7">
        <w:rPr>
          <w:noProof/>
        </w:rPr>
        <w:t xml:space="preserve">such as </w:t>
      </w:r>
      <w:r>
        <w:rPr>
          <w:noProof/>
        </w:rPr>
        <w:t>transaction volumes (should these prove robust against manipulation)</w:t>
      </w:r>
      <w:r w:rsidR="002B5B37">
        <w:rPr>
          <w:noProof/>
        </w:rPr>
        <w:t>;</w:t>
      </w:r>
      <w:r>
        <w:rPr>
          <w:noProof/>
        </w:rPr>
        <w:t xml:space="preserve"> or human discretion (such as central banks themselves</w:t>
      </w:r>
      <w:r w:rsidR="00684402" w:rsidRPr="005D57CB">
        <w:rPr>
          <w:noProof/>
          <w:highlight w:val="yellow"/>
          <w:vertAlign w:val="superscript"/>
        </w:rPr>
        <w:t>4</w:t>
      </w:r>
      <w:r>
        <w:rPr>
          <w:noProof/>
        </w:rPr>
        <w:t>).</w:t>
      </w:r>
    </w:p>
    <w:p w14:paraId="70D360FB" w14:textId="32FFAF47" w:rsidR="007F0184" w:rsidRDefault="007F0184" w:rsidP="005D57CB">
      <w:pPr>
        <w:pStyle w:val="Qbodycopy"/>
        <w:rPr>
          <w:noProof/>
        </w:rPr>
      </w:pPr>
      <w:r>
        <w:rPr>
          <w:noProof/>
        </w:rPr>
        <w:t xml:space="preserve">Allowing a cryptocurrency to expand is not difficult. Who receives the new currency is a design decision with options including: (1) existing holders of the currency in proportion to their </w:t>
      </w:r>
      <w:r>
        <w:rPr>
          <w:noProof/>
        </w:rPr>
        <w:lastRenderedPageBreak/>
        <w:t>holdings</w:t>
      </w:r>
      <w:r w:rsidR="00EE53F7">
        <w:rPr>
          <w:noProof/>
        </w:rPr>
        <w:t>;</w:t>
      </w:r>
      <w:r>
        <w:rPr>
          <w:noProof/>
        </w:rPr>
        <w:t xml:space="preserve"> (2) existing holders through a random lottery</w:t>
      </w:r>
      <w:r w:rsidR="00EE53F7">
        <w:rPr>
          <w:noProof/>
        </w:rPr>
        <w:t>;</w:t>
      </w:r>
      <w:r>
        <w:rPr>
          <w:noProof/>
        </w:rPr>
        <w:t xml:space="preserve"> (3) miners</w:t>
      </w:r>
      <w:r w:rsidR="00EE53F7">
        <w:rPr>
          <w:noProof/>
        </w:rPr>
        <w:t>;</w:t>
      </w:r>
      <w:r>
        <w:rPr>
          <w:noProof/>
        </w:rPr>
        <w:t xml:space="preserve"> or (4) a specific entity </w:t>
      </w:r>
      <w:r w:rsidR="00EE53F7">
        <w:rPr>
          <w:noProof/>
        </w:rPr>
        <w:t xml:space="preserve">such as </w:t>
      </w:r>
      <w:r>
        <w:rPr>
          <w:noProof/>
        </w:rPr>
        <w:t xml:space="preserve">a central bank. </w:t>
      </w:r>
      <w:r w:rsidR="00A87209">
        <w:rPr>
          <w:noProof/>
        </w:rPr>
        <w:t>Determining w</w:t>
      </w:r>
      <w:r>
        <w:rPr>
          <w:noProof/>
        </w:rPr>
        <w:t>ho loses when the currency contracts is the primary challenge.</w:t>
      </w:r>
    </w:p>
    <w:p w14:paraId="7EA50348" w14:textId="0E649E9C" w:rsidR="00EE53F7" w:rsidRDefault="00FB42FB" w:rsidP="005D57CB">
      <w:pPr>
        <w:pStyle w:val="Qbodycopy"/>
        <w:rPr>
          <w:noProof/>
        </w:rPr>
      </w:pPr>
      <w:ins w:id="173" w:author="Jeremy Clark" w:date="2020-02-11T20:16:00Z">
        <w:r w:rsidRPr="00D70681">
          <w:rPr>
            <w:b/>
            <w:bCs/>
            <w:noProof/>
          </w:rPr>
          <w:t>Working Example:</w:t>
        </w:r>
        <w:r>
          <w:rPr>
            <w:b/>
            <w:bCs/>
            <w:noProof/>
          </w:rPr>
          <w:t xml:space="preserve"> </w:t>
        </w:r>
      </w:ins>
      <w:del w:id="174" w:author="Jeremy Clark" w:date="2020-02-11T20:16:00Z">
        <w:r w:rsidR="002B5B37" w:rsidDel="00FB42FB">
          <w:rPr>
            <w:noProof/>
          </w:rPr>
          <w:delText xml:space="preserve">Say </w:delText>
        </w:r>
      </w:del>
      <w:r w:rsidR="00EE53F7">
        <w:rPr>
          <w:noProof/>
        </w:rPr>
        <w:t xml:space="preserve">Alice </w:t>
      </w:r>
      <w:r w:rsidR="00EE53F7" w:rsidRPr="005D57CB">
        <w:rPr>
          <w:noProof/>
        </w:rPr>
        <w:t>forks</w:t>
      </w:r>
      <w:r w:rsidR="00EE53F7">
        <w:rPr>
          <w:noProof/>
        </w:rPr>
        <w:t xml:space="preserve"> </w:t>
      </w:r>
      <w:ins w:id="175" w:author="Jeremy Clark" w:date="2020-02-06T14:20:00Z">
        <w:r w:rsidR="000904F2">
          <w:rPr>
            <w:noProof/>
          </w:rPr>
          <w:t>B</w:t>
        </w:r>
      </w:ins>
      <w:del w:id="176" w:author="Jeremy Clark" w:date="2020-02-06T14:20:00Z">
        <w:r w:rsidR="002B5B37" w:rsidDel="000904F2">
          <w:rPr>
            <w:noProof/>
          </w:rPr>
          <w:delText>b</w:delText>
        </w:r>
      </w:del>
      <w:r w:rsidR="00EE53F7">
        <w:rPr>
          <w:noProof/>
        </w:rPr>
        <w:t xml:space="preserve">itcoin to create a new altcoin called AliceCoin. She tweaks the schedule for releasing new AliceCoins (called the </w:t>
      </w:r>
      <w:r w:rsidR="00EE53F7" w:rsidRPr="00400822">
        <w:rPr>
          <w:i/>
          <w:iCs/>
          <w:noProof/>
        </w:rPr>
        <w:t>coinbase</w:t>
      </w:r>
      <w:r w:rsidR="00EE53F7">
        <w:rPr>
          <w:noProof/>
        </w:rPr>
        <w:t xml:space="preserve"> amount</w:t>
      </w:r>
      <w:del w:id="177" w:author="Jeremy Clark" w:date="2020-02-06T14:20:00Z">
        <w:r w:rsidR="00EE53F7" w:rsidDel="000904F2">
          <w:rPr>
            <w:noProof/>
          </w:rPr>
          <w:delText xml:space="preserve"> in </w:delText>
        </w:r>
        <w:r w:rsidR="002B5B37" w:rsidDel="000904F2">
          <w:rPr>
            <w:noProof/>
          </w:rPr>
          <w:delText>b</w:delText>
        </w:r>
        <w:r w:rsidR="00EE53F7" w:rsidDel="000904F2">
          <w:rPr>
            <w:noProof/>
          </w:rPr>
          <w:delText>itcoin</w:delText>
        </w:r>
      </w:del>
      <w:r w:rsidR="00EE53F7">
        <w:rPr>
          <w:noProof/>
        </w:rPr>
        <w:t xml:space="preserve">) according to the rules outlined here. She sets up a trusted oracle for the latest exchange rate of AliceCoins to U.S. dollars. AliceCoin is programmed to apply an intervention when the price of an AliceCoin exceeds $1.02 USD or dips below $0.98 USD. If the price exceeds $1.02 USD, the miner is allowed to increase the coinbase amount (determined by some mathematical relationship with how much the price exceeds $1.02 USD). If the price dips under $0.98 USD, the miner must decrease the coinbase amount based on the same relationship. The correctness of the claimed coinbase is verified by other miners in deciding to accept or reject a mined block, as per all other checked conditions in </w:t>
      </w:r>
      <w:ins w:id="178" w:author="Jeremy Clark" w:date="2020-02-06T14:20:00Z">
        <w:r w:rsidR="000904F2">
          <w:rPr>
            <w:noProof/>
          </w:rPr>
          <w:t>B</w:t>
        </w:r>
      </w:ins>
      <w:del w:id="179" w:author="Jeremy Clark" w:date="2020-02-06T14:20:00Z">
        <w:r w:rsidR="002B5B37" w:rsidDel="000904F2">
          <w:rPr>
            <w:noProof/>
          </w:rPr>
          <w:delText>b</w:delText>
        </w:r>
      </w:del>
      <w:r w:rsidR="00EE53F7">
        <w:rPr>
          <w:noProof/>
        </w:rPr>
        <w:t>itcoin.</w:t>
      </w:r>
    </w:p>
    <w:p w14:paraId="783C70CB" w14:textId="5F9E9497" w:rsidR="007F0184" w:rsidRDefault="00A87209" w:rsidP="005D57CB">
      <w:pPr>
        <w:pStyle w:val="Qbodycopy"/>
        <w:rPr>
          <w:noProof/>
        </w:rPr>
      </w:pPr>
      <w:r>
        <w:rPr>
          <w:noProof/>
        </w:rPr>
        <w:t>I</w:t>
      </w:r>
      <w:r w:rsidR="007F0184">
        <w:rPr>
          <w:noProof/>
        </w:rPr>
        <w:t>f many bids for AliceCoin exceed $1.02 USD, some of the newly injected currency could be spent on obtaining U</w:t>
      </w:r>
      <w:r>
        <w:rPr>
          <w:noProof/>
        </w:rPr>
        <w:t>.</w:t>
      </w:r>
      <w:r w:rsidR="007F0184">
        <w:rPr>
          <w:noProof/>
        </w:rPr>
        <w:t>S</w:t>
      </w:r>
      <w:r>
        <w:rPr>
          <w:noProof/>
        </w:rPr>
        <w:t>. dollars</w:t>
      </w:r>
      <w:r w:rsidR="007F0184">
        <w:rPr>
          <w:noProof/>
        </w:rPr>
        <w:t xml:space="preserve"> until all buyers willing to pay more than $1.02 USD have purchased AliceCoins. This is merely a heuristical argument because there is no guarantee the recipients will spend the new currency on U</w:t>
      </w:r>
      <w:r>
        <w:rPr>
          <w:noProof/>
        </w:rPr>
        <w:t>.</w:t>
      </w:r>
      <w:r w:rsidR="007F0184">
        <w:rPr>
          <w:noProof/>
        </w:rPr>
        <w:t>S</w:t>
      </w:r>
      <w:r>
        <w:rPr>
          <w:noProof/>
        </w:rPr>
        <w:t>. dollars</w:t>
      </w:r>
      <w:r w:rsidR="007F0184">
        <w:rPr>
          <w:noProof/>
        </w:rPr>
        <w:t xml:space="preserve">, especially if demand for </w:t>
      </w:r>
      <w:r>
        <w:rPr>
          <w:noProof/>
        </w:rPr>
        <w:t xml:space="preserve">the dollar </w:t>
      </w:r>
      <w:r w:rsidR="007F0184">
        <w:rPr>
          <w:noProof/>
        </w:rPr>
        <w:t xml:space="preserve">is falling. The justification for offers below $0.98 is symmetric: </w:t>
      </w:r>
      <w:r>
        <w:rPr>
          <w:noProof/>
        </w:rPr>
        <w:t>T</w:t>
      </w:r>
      <w:r w:rsidR="007F0184">
        <w:rPr>
          <w:noProof/>
        </w:rPr>
        <w:t>he currency contractions could make holders less willing to spend it on U</w:t>
      </w:r>
      <w:r>
        <w:rPr>
          <w:noProof/>
        </w:rPr>
        <w:t>.</w:t>
      </w:r>
      <w:r w:rsidR="007F0184">
        <w:rPr>
          <w:noProof/>
        </w:rPr>
        <w:t>S</w:t>
      </w:r>
      <w:r>
        <w:rPr>
          <w:noProof/>
        </w:rPr>
        <w:t>. dollars</w:t>
      </w:r>
      <w:r w:rsidR="007F0184">
        <w:rPr>
          <w:noProof/>
        </w:rPr>
        <w:t xml:space="preserve">. </w:t>
      </w:r>
      <w:r>
        <w:rPr>
          <w:noProof/>
        </w:rPr>
        <w:t>I</w:t>
      </w:r>
      <w:r w:rsidR="007F0184">
        <w:rPr>
          <w:noProof/>
        </w:rPr>
        <w:t xml:space="preserve">f the price drop is caused by a lack of demand for AliceCoins rather than an oversupply, </w:t>
      </w:r>
      <w:r>
        <w:rPr>
          <w:noProof/>
        </w:rPr>
        <w:t xml:space="preserve">however, </w:t>
      </w:r>
      <w:r w:rsidR="007F0184">
        <w:rPr>
          <w:noProof/>
        </w:rPr>
        <w:t xml:space="preserve">then removing supply will only thin out the market but not actually </w:t>
      </w:r>
      <w:r>
        <w:rPr>
          <w:noProof/>
        </w:rPr>
        <w:t xml:space="preserve">give </w:t>
      </w:r>
      <w:r w:rsidR="007F0184">
        <w:rPr>
          <w:noProof/>
        </w:rPr>
        <w:t>traders</w:t>
      </w:r>
      <w:r>
        <w:rPr>
          <w:noProof/>
        </w:rPr>
        <w:t xml:space="preserve"> incentive</w:t>
      </w:r>
      <w:r w:rsidR="007F0184">
        <w:rPr>
          <w:noProof/>
        </w:rPr>
        <w:t xml:space="preserve"> to trade and correct the undervaluation.</w:t>
      </w:r>
    </w:p>
    <w:p w14:paraId="234BEF1A" w14:textId="36139940" w:rsidR="002B5B37" w:rsidRDefault="007F0184" w:rsidP="002B5B37">
      <w:pPr>
        <w:pStyle w:val="Qbodycopy"/>
        <w:rPr>
          <w:noProof/>
        </w:rPr>
      </w:pPr>
      <w:r>
        <w:rPr>
          <w:noProof/>
        </w:rPr>
        <w:t>When the coinbase is increased or decreased dynamically (</w:t>
      </w:r>
      <w:r w:rsidR="002B5B37">
        <w:rPr>
          <w:noProof/>
        </w:rPr>
        <w:t xml:space="preserve">this is </w:t>
      </w:r>
      <w:r>
        <w:rPr>
          <w:noProof/>
        </w:rPr>
        <w:t xml:space="preserve">called an </w:t>
      </w:r>
      <w:r w:rsidRPr="005D57CB">
        <w:rPr>
          <w:i/>
          <w:iCs/>
          <w:noProof/>
        </w:rPr>
        <w:t>elastic coinbase</w:t>
      </w:r>
      <w:r>
        <w:rPr>
          <w:noProof/>
        </w:rPr>
        <w:t>), increases can be by any amount</w:t>
      </w:r>
      <w:r w:rsidR="00A87209">
        <w:rPr>
          <w:noProof/>
        </w:rPr>
        <w:t>,</w:t>
      </w:r>
      <w:r>
        <w:rPr>
          <w:noProof/>
        </w:rPr>
        <w:t xml:space="preserve"> but decreases cannot appear to go past zero. When the coinbase is exactly zero, miners still </w:t>
      </w:r>
      <w:r w:rsidR="00A87209">
        <w:rPr>
          <w:noProof/>
        </w:rPr>
        <w:t xml:space="preserve">have </w:t>
      </w:r>
      <w:r>
        <w:rPr>
          <w:noProof/>
        </w:rPr>
        <w:t>incentive to mine because of the fees provided in the transactions. In fact</w:t>
      </w:r>
      <w:r w:rsidR="00A87209">
        <w:rPr>
          <w:noProof/>
        </w:rPr>
        <w:t>,</w:t>
      </w:r>
      <w:r>
        <w:rPr>
          <w:noProof/>
        </w:rPr>
        <w:t xml:space="preserve"> this is how </w:t>
      </w:r>
      <w:del w:id="180" w:author="Jeremy Clark" w:date="2020-02-06T14:21:00Z">
        <w:r w:rsidR="00A87209" w:rsidDel="000904F2">
          <w:rPr>
            <w:noProof/>
          </w:rPr>
          <w:delText>b</w:delText>
        </w:r>
        <w:r w:rsidDel="000904F2">
          <w:rPr>
            <w:noProof/>
          </w:rPr>
          <w:delText xml:space="preserve">itcoin </w:delText>
        </w:r>
      </w:del>
      <w:ins w:id="181" w:author="Jeremy Clark" w:date="2020-02-06T14:21:00Z">
        <w:r w:rsidR="000904F2">
          <w:rPr>
            <w:noProof/>
          </w:rPr>
          <w:t xml:space="preserve">Bitcoin </w:t>
        </w:r>
      </w:ins>
      <w:r>
        <w:rPr>
          <w:noProof/>
        </w:rPr>
        <w:t>will eventually (projected to happen in 2140) function once all BTC is created (how well it will work is debatable</w:t>
      </w:r>
      <w:r w:rsidR="00684402" w:rsidRPr="005D57CB">
        <w:rPr>
          <w:noProof/>
          <w:highlight w:val="yellow"/>
          <w:vertAlign w:val="superscript"/>
        </w:rPr>
        <w:t>1</w:t>
      </w:r>
      <w:r>
        <w:rPr>
          <w:noProof/>
        </w:rPr>
        <w:t xml:space="preserve">). </w:t>
      </w:r>
    </w:p>
    <w:p w14:paraId="41C02670" w14:textId="2BEE663E" w:rsidR="007F0184" w:rsidRDefault="007F0184" w:rsidP="005D57CB">
      <w:pPr>
        <w:pStyle w:val="Qbodycopy"/>
        <w:rPr>
          <w:noProof/>
        </w:rPr>
      </w:pPr>
      <w:r>
        <w:rPr>
          <w:noProof/>
        </w:rPr>
        <w:t>Could the coinbase go negative? Since miners are rewarded the sum of the coinbase and the transaction fees, a coinbase can indeed be moderately negative if the transaction fees are greater than the negative coinbase. Under this deployment, users are effectively burning their transaction fees to contract the money supply.</w:t>
      </w:r>
    </w:p>
    <w:p w14:paraId="038F78EC" w14:textId="77777777" w:rsidR="007F0184" w:rsidRDefault="007F0184" w:rsidP="005D57CB">
      <w:pPr>
        <w:pStyle w:val="Qbodycopynoindent"/>
        <w:rPr>
          <w:noProof/>
        </w:rPr>
      </w:pPr>
    </w:p>
    <w:p w14:paraId="5E0EE59F" w14:textId="679CE763" w:rsidR="007F0184" w:rsidRDefault="007F0184" w:rsidP="005D57CB">
      <w:pPr>
        <w:pStyle w:val="Q2ndlevelhead"/>
      </w:pPr>
      <w:bookmarkStart w:id="182" w:name="GrindEQpgref5e2f2c5b9"/>
      <w:bookmarkEnd w:id="182"/>
      <w:r>
        <w:t>Asset Transfer</w:t>
      </w:r>
    </w:p>
    <w:p w14:paraId="7A368270" w14:textId="09659FAE" w:rsidR="00E23383" w:rsidRDefault="007F0184" w:rsidP="005D57CB">
      <w:pPr>
        <w:pStyle w:val="Qbodycopynoindent"/>
        <w:rPr>
          <w:noProof/>
        </w:rPr>
      </w:pPr>
      <w:r>
        <w:rPr>
          <w:noProof/>
        </w:rPr>
        <w:t>The second subtype of intervention-based stability mechanism expands and contracts the supply of currency to influence its value</w:t>
      </w:r>
      <w:r w:rsidR="00E23383">
        <w:rPr>
          <w:noProof/>
        </w:rPr>
        <w:t>;</w:t>
      </w:r>
      <w:r>
        <w:rPr>
          <w:noProof/>
        </w:rPr>
        <w:t xml:space="preserve"> however</w:t>
      </w:r>
      <w:r w:rsidR="00E23383">
        <w:rPr>
          <w:noProof/>
        </w:rPr>
        <w:t>,</w:t>
      </w:r>
      <w:r>
        <w:rPr>
          <w:noProof/>
        </w:rPr>
        <w:t xml:space="preserve"> it uses a less direct contraction method</w:t>
      </w:r>
      <w:r w:rsidR="008B2A01">
        <w:rPr>
          <w:noProof/>
        </w:rPr>
        <w:t>, as shown in the following example</w:t>
      </w:r>
      <w:r>
        <w:rPr>
          <w:noProof/>
        </w:rPr>
        <w:t xml:space="preserve">. </w:t>
      </w:r>
    </w:p>
    <w:p w14:paraId="08B81B44" w14:textId="4525907A" w:rsidR="00E23383" w:rsidRDefault="00FB42FB" w:rsidP="005D57CB">
      <w:pPr>
        <w:pStyle w:val="Qbodycopy"/>
        <w:rPr>
          <w:noProof/>
        </w:rPr>
      </w:pPr>
      <w:ins w:id="183" w:author="Jeremy Clark" w:date="2020-02-11T20:16:00Z">
        <w:r w:rsidRPr="00D70681">
          <w:rPr>
            <w:b/>
            <w:bCs/>
            <w:noProof/>
          </w:rPr>
          <w:t>Working Example:</w:t>
        </w:r>
        <w:r>
          <w:rPr>
            <w:b/>
            <w:bCs/>
            <w:noProof/>
          </w:rPr>
          <w:t xml:space="preserve"> </w:t>
        </w:r>
      </w:ins>
      <w:r w:rsidR="00E23383">
        <w:rPr>
          <w:noProof/>
        </w:rPr>
        <w:t xml:space="preserve">Alice instantiates a DApp with an ERC20 token called </w:t>
      </w:r>
      <w:r w:rsidR="008B2A01">
        <w:rPr>
          <w:noProof/>
        </w:rPr>
        <w:t xml:space="preserve">an </w:t>
      </w:r>
      <w:r w:rsidR="00E23383">
        <w:rPr>
          <w:noProof/>
        </w:rPr>
        <w:t>AliceCoin. The DApp is programmed to apply an intervention when the price of an AliceCoin exceeds $1.02 USD or dips below $0.98 USD according to a trusted oracle. If the price exceeds $1.02 USD, the DApp creates new a set of AliceCoins (as before, according to some mathematical relationship) and transfers them to users waiting in line for them. How do users wait in line? When the price dips under $0.98 USD, the DApp creates new positions at the end of the line and auctions them off to the highest bidder. The payment for a place in line is made in AliceCoins from the bidder to the DApp, and the DApp destroys the payment. The place in line is a transferrable token. If the line is empty, AliceCoins are distributed according to a fallback policy.</w:t>
      </w:r>
    </w:p>
    <w:p w14:paraId="737CA699" w14:textId="39A3DA3D" w:rsidR="007F0184" w:rsidRDefault="007F0184" w:rsidP="005D57CB">
      <w:pPr>
        <w:pStyle w:val="Qbodycopy"/>
        <w:rPr>
          <w:noProof/>
        </w:rPr>
      </w:pPr>
      <w:r>
        <w:rPr>
          <w:noProof/>
        </w:rPr>
        <w:lastRenderedPageBreak/>
        <w:t xml:space="preserve">If many bids in excess of $1.02 USD remain unexecuted, the logic follows the previous section: </w:t>
      </w:r>
      <w:r w:rsidR="00E23383">
        <w:rPr>
          <w:noProof/>
        </w:rPr>
        <w:t>T</w:t>
      </w:r>
      <w:r>
        <w:rPr>
          <w:noProof/>
        </w:rPr>
        <w:t>he currency is handed out in hopes that more U</w:t>
      </w:r>
      <w:r w:rsidR="00E23383">
        <w:rPr>
          <w:noProof/>
        </w:rPr>
        <w:t>.</w:t>
      </w:r>
      <w:r>
        <w:rPr>
          <w:noProof/>
        </w:rPr>
        <w:t>S</w:t>
      </w:r>
      <w:r w:rsidR="00E23383">
        <w:rPr>
          <w:noProof/>
        </w:rPr>
        <w:t>. dollars</w:t>
      </w:r>
      <w:r>
        <w:rPr>
          <w:noProof/>
        </w:rPr>
        <w:t xml:space="preserve"> will be </w:t>
      </w:r>
      <w:r w:rsidR="00E23383">
        <w:rPr>
          <w:noProof/>
        </w:rPr>
        <w:t>purchased</w:t>
      </w:r>
      <w:r>
        <w:rPr>
          <w:noProof/>
        </w:rPr>
        <w:t xml:space="preserve">. </w:t>
      </w:r>
      <w:r w:rsidR="00E23383">
        <w:rPr>
          <w:noProof/>
        </w:rPr>
        <w:t>O</w:t>
      </w:r>
      <w:r>
        <w:rPr>
          <w:noProof/>
        </w:rPr>
        <w:t xml:space="preserve">ffers below $0.98 </w:t>
      </w:r>
      <w:r w:rsidR="00E23383">
        <w:rPr>
          <w:noProof/>
        </w:rPr>
        <w:t xml:space="preserve">are justified on the </w:t>
      </w:r>
      <w:r>
        <w:rPr>
          <w:noProof/>
        </w:rPr>
        <w:t xml:space="preserve">premise </w:t>
      </w:r>
      <w:r w:rsidR="00E23383">
        <w:rPr>
          <w:noProof/>
        </w:rPr>
        <w:t xml:space="preserve">that </w:t>
      </w:r>
      <w:r>
        <w:rPr>
          <w:noProof/>
        </w:rPr>
        <w:t>individuals</w:t>
      </w:r>
      <w:r w:rsidR="00E23383">
        <w:rPr>
          <w:noProof/>
        </w:rPr>
        <w:t xml:space="preserve"> will</w:t>
      </w:r>
      <w:r>
        <w:rPr>
          <w:noProof/>
        </w:rPr>
        <w:t xml:space="preserve"> buy places in line, and if this premise is true, the resulting contraction of the currency follows the same logic as the previous section. The purchase of a spot in line is highly speculative—the currency might not return to stability and the spot might never be reached. As the line gets longer, the price of a place in line fall</w:t>
      </w:r>
      <w:r w:rsidR="008B2A01">
        <w:rPr>
          <w:noProof/>
        </w:rPr>
        <w:t>s</w:t>
      </w:r>
      <w:r>
        <w:rPr>
          <w:noProof/>
        </w:rPr>
        <w:t>, and the speculative market thin</w:t>
      </w:r>
      <w:r w:rsidR="008B2A01">
        <w:rPr>
          <w:noProof/>
        </w:rPr>
        <w:t>s</w:t>
      </w:r>
      <w:r>
        <w:rPr>
          <w:noProof/>
        </w:rPr>
        <w:t xml:space="preserve"> out to traders wanting a higher and higher risk/reward ratio. These trends do not guarantee, or even point toward, a recovery in price. </w:t>
      </w:r>
    </w:p>
    <w:p w14:paraId="101022E9" w14:textId="77777777" w:rsidR="007F0184" w:rsidRDefault="007F0184" w:rsidP="005D57CB">
      <w:pPr>
        <w:pStyle w:val="Qbodycopynoindent"/>
        <w:rPr>
          <w:noProof/>
        </w:rPr>
      </w:pPr>
    </w:p>
    <w:p w14:paraId="735F6EDC" w14:textId="24A98EB9" w:rsidR="007F0184" w:rsidRDefault="007F0184" w:rsidP="005D57CB">
      <w:pPr>
        <w:pStyle w:val="Q1stlevelhead"/>
        <w:rPr>
          <w:ins w:id="184" w:author="Jeremy Clark" w:date="2020-02-11T20:23:00Z"/>
        </w:rPr>
      </w:pPr>
      <w:bookmarkStart w:id="185" w:name="GrindEQpgref5e2f2c5b10"/>
      <w:bookmarkEnd w:id="185"/>
      <w:r>
        <w:t>Discussion and Conclusion</w:t>
      </w:r>
    </w:p>
    <w:p w14:paraId="670D691C" w14:textId="4156B453" w:rsidR="00B12E9F" w:rsidDel="00B12E9F" w:rsidRDefault="00B12E9F" w:rsidP="00B12E9F">
      <w:pPr>
        <w:pStyle w:val="Qbodycopy"/>
        <w:rPr>
          <w:del w:id="186" w:author="Jeremy Clark" w:date="2020-02-11T20:23:00Z"/>
          <w:moveTo w:id="187" w:author="Jeremy Clark" w:date="2020-02-11T20:23:00Z"/>
          <w:noProof/>
        </w:rPr>
      </w:pPr>
      <w:moveToRangeStart w:id="188" w:author="Jeremy Clark" w:date="2020-02-11T20:23:00Z" w:name="move32345034"/>
      <w:moveTo w:id="189" w:author="Jeremy Clark" w:date="2020-02-11T20:23:00Z">
        <w:r>
          <w:rPr>
            <w:noProof/>
          </w:rPr>
          <w:t xml:space="preserve">In </w:t>
        </w:r>
        <w:del w:id="190" w:author="Jeremy Clark" w:date="2020-02-11T20:23:00Z">
          <w:r w:rsidDel="00B12E9F">
            <w:rPr>
              <w:noProof/>
            </w:rPr>
            <w:delText>short</w:delText>
          </w:r>
        </w:del>
      </w:moveTo>
      <w:ins w:id="191" w:author="Jeremy Clark" w:date="2020-02-11T20:23:00Z">
        <w:r>
          <w:rPr>
            <w:noProof/>
          </w:rPr>
          <w:t>summary</w:t>
        </w:r>
      </w:ins>
      <w:moveTo w:id="192" w:author="Jeremy Clark" w:date="2020-02-11T20:23:00Z">
        <w:r>
          <w:rPr>
            <w:noProof/>
          </w:rPr>
          <w:t xml:space="preserve">, </w:t>
        </w:r>
      </w:moveTo>
      <w:ins w:id="193" w:author="Jeremy Clark" w:date="2020-02-11T20:23:00Z">
        <w:r>
          <w:rPr>
            <w:noProof/>
          </w:rPr>
          <w:t xml:space="preserve">some </w:t>
        </w:r>
      </w:ins>
      <w:moveTo w:id="194" w:author="Jeremy Clark" w:date="2020-02-11T20:23:00Z">
        <w:r>
          <w:rPr>
            <w:noProof/>
          </w:rPr>
          <w:t xml:space="preserve">stablecoins </w:t>
        </w:r>
        <w:del w:id="195" w:author="Jeremy Clark" w:date="2020-02-11T20:23:00Z">
          <w:r w:rsidDel="00B12E9F">
            <w:rPr>
              <w:noProof/>
            </w:rPr>
            <w:delText xml:space="preserve">might </w:delText>
          </w:r>
        </w:del>
        <w:r>
          <w:rPr>
            <w:noProof/>
          </w:rPr>
          <w:t xml:space="preserve">tokenize a low-volatility coin and bring it onto the blockchain. </w:t>
        </w:r>
        <w:del w:id="196" w:author="Jeremy Clark" w:date="2020-02-11T20:23:00Z">
          <w:r w:rsidDel="00B12E9F">
            <w:rPr>
              <w:noProof/>
            </w:rPr>
            <w:delText>Or</w:delText>
          </w:r>
        </w:del>
      </w:moveTo>
      <w:ins w:id="197" w:author="Jeremy Clark" w:date="2020-02-11T20:23:00Z">
        <w:r>
          <w:rPr>
            <w:noProof/>
          </w:rPr>
          <w:t>Others</w:t>
        </w:r>
      </w:ins>
      <w:moveTo w:id="198" w:author="Jeremy Clark" w:date="2020-02-11T20:23:00Z">
        <w:r>
          <w:rPr>
            <w:noProof/>
          </w:rPr>
          <w:t xml:space="preserve"> </w:t>
        </w:r>
        <w:del w:id="199" w:author="Jeremy Clark" w:date="2020-02-11T20:23:00Z">
          <w:r w:rsidDel="00B12E9F">
            <w:rPr>
              <w:noProof/>
            </w:rPr>
            <w:delText xml:space="preserve">they </w:delText>
          </w:r>
        </w:del>
        <w:r>
          <w:rPr>
            <w:noProof/>
          </w:rPr>
          <w:t>generally play one of two tricks: The first is to expand and contract the amount of currency to stabilize the value; the second is to turn two high-volatility coins (</w:t>
        </w:r>
        <w:r w:rsidRPr="005D57CB">
          <w:rPr>
            <w:noProof/>
          </w:rPr>
          <w:t>e.g.,</w:t>
        </w:r>
        <w:r>
          <w:rPr>
            <w:noProof/>
          </w:rPr>
          <w:t xml:space="preserve"> of the underlying cryptocurrency) into one stablecoin and one extremely volatile coin. This last trick is similar to other financial assets that do not reduce overall risk but instead push it from one tranche of the asset to another.</w:t>
        </w:r>
      </w:moveTo>
    </w:p>
    <w:moveToRangeEnd w:id="188"/>
    <w:p w14:paraId="17D52587" w14:textId="77777777" w:rsidR="00B12E9F" w:rsidRDefault="00B12E9F" w:rsidP="00B12E9F">
      <w:pPr>
        <w:pStyle w:val="Qbodycopy"/>
        <w:pPrChange w:id="200" w:author="Jeremy Clark" w:date="2020-02-11T20:23:00Z">
          <w:pPr>
            <w:pStyle w:val="Q1stlevelhead"/>
          </w:pPr>
        </w:pPrChange>
      </w:pPr>
    </w:p>
    <w:p w14:paraId="7BB3193F" w14:textId="7B6A8328" w:rsidR="00445DD8" w:rsidRDefault="00B12E9F" w:rsidP="005D57CB">
      <w:pPr>
        <w:pStyle w:val="Qbodycopynoindent"/>
        <w:rPr>
          <w:ins w:id="201" w:author="Jeremy Clark" w:date="2020-02-11T20:20:00Z"/>
          <w:noProof/>
        </w:rPr>
      </w:pPr>
      <w:ins w:id="202" w:author="Jeremy Clark" w:date="2020-02-11T20:23:00Z">
        <w:r>
          <w:rPr>
            <w:noProof/>
          </w:rPr>
          <w:t xml:space="preserve">  </w:t>
        </w:r>
      </w:ins>
      <w:r w:rsidR="007F0184">
        <w:rPr>
          <w:noProof/>
        </w:rPr>
        <w:t>A more detailed version of this article is available as a whitepaper</w:t>
      </w:r>
      <w:r w:rsidR="00E23383">
        <w:rPr>
          <w:noProof/>
        </w:rPr>
        <w:t>.</w:t>
      </w:r>
      <w:r w:rsidR="00684402" w:rsidRPr="005D57CB">
        <w:rPr>
          <w:noProof/>
          <w:highlight w:val="yellow"/>
          <w:vertAlign w:val="superscript"/>
        </w:rPr>
        <w:t>3</w:t>
      </w:r>
      <w:r w:rsidR="007F0184">
        <w:rPr>
          <w:noProof/>
        </w:rPr>
        <w:t xml:space="preserve"> It includes more detail</w:t>
      </w:r>
      <w:ins w:id="203" w:author="Jeremy Clark" w:date="2020-02-11T20:18:00Z">
        <w:r w:rsidR="00445DD8">
          <w:rPr>
            <w:noProof/>
          </w:rPr>
          <w:t>s and discussion</w:t>
        </w:r>
      </w:ins>
      <w:r w:rsidR="007F0184">
        <w:rPr>
          <w:noProof/>
        </w:rPr>
        <w:t xml:space="preserve"> </w:t>
      </w:r>
      <w:del w:id="204" w:author="Jeremy Clark" w:date="2020-02-11T20:18:00Z">
        <w:r w:rsidR="007F0184" w:rsidDel="00445DD8">
          <w:rPr>
            <w:noProof/>
          </w:rPr>
          <w:delText>about each coin</w:delText>
        </w:r>
      </w:del>
      <w:ins w:id="205" w:author="Jeremy Clark" w:date="2020-02-11T20:18:00Z">
        <w:r w:rsidR="00445DD8">
          <w:rPr>
            <w:noProof/>
          </w:rPr>
          <w:t>about the categories</w:t>
        </w:r>
      </w:ins>
      <w:r w:rsidR="007F0184">
        <w:rPr>
          <w:noProof/>
        </w:rPr>
        <w:t>, some empirical studies of how stable these coins are</w:t>
      </w:r>
      <w:r w:rsidR="008A34D1">
        <w:rPr>
          <w:noProof/>
        </w:rPr>
        <w:t>,</w:t>
      </w:r>
      <w:ins w:id="206" w:author="Jeremy Clark" w:date="2020-02-11T20:18:00Z">
        <w:r w:rsidR="00445DD8">
          <w:rPr>
            <w:noProof/>
          </w:rPr>
          <w:t xml:space="preserve"> reasons stablecoins are never perfectly stable,</w:t>
        </w:r>
      </w:ins>
      <w:r w:rsidR="008A34D1">
        <w:rPr>
          <w:noProof/>
        </w:rPr>
        <w:t xml:space="preserve"> and an evaluation of whether Ethereum’s mechanism for paying for computation (gas) is stable or not (the answer: it does not seem to be, for now). </w:t>
      </w:r>
    </w:p>
    <w:p w14:paraId="2F2CD519" w14:textId="02B781C6" w:rsidR="007F0184" w:rsidDel="00B12E9F" w:rsidRDefault="008A34D1" w:rsidP="005D57CB">
      <w:pPr>
        <w:pStyle w:val="Qbodycopynoindent"/>
        <w:rPr>
          <w:del w:id="207" w:author="Jeremy Clark" w:date="2020-02-11T20:22:00Z"/>
          <w:noProof/>
        </w:rPr>
      </w:pPr>
      <w:del w:id="208" w:author="Jeremy Clark" w:date="2020-02-11T20:22:00Z">
        <w:r w:rsidDel="00B12E9F">
          <w:rPr>
            <w:noProof/>
          </w:rPr>
          <w:delText>Figure 4 is taken from the whitepaper and shows</w:delText>
        </w:r>
      </w:del>
      <w:del w:id="209" w:author="Jeremy Clark" w:date="2020-02-11T20:19:00Z">
        <w:r w:rsidDel="00445DD8">
          <w:rPr>
            <w:noProof/>
          </w:rPr>
          <w:delText xml:space="preserve"> v</w:delText>
        </w:r>
        <w:r w:rsidR="00CA785C" w:rsidRPr="008A34D1" w:rsidDel="00445DD8">
          <w:delText>olatility</w:delText>
        </w:r>
      </w:del>
      <w:del w:id="210" w:author="Jeremy Clark" w:date="2020-02-11T20:22:00Z">
        <w:r w:rsidRPr="008A34D1" w:rsidDel="00B12E9F">
          <w:delText xml:space="preserve"> in prices for two fiat currencies (</w:delText>
        </w:r>
        <w:r w:rsidR="00A52B63" w:rsidDel="00B12E9F">
          <w:delText>Canadian dollar [</w:delText>
        </w:r>
        <w:r w:rsidRPr="008A34D1" w:rsidDel="00B12E9F">
          <w:delText>CAD</w:delText>
        </w:r>
        <w:r w:rsidR="00A52B63" w:rsidDel="00B12E9F">
          <w:delText>]</w:delText>
        </w:r>
        <w:r w:rsidRPr="008A34D1" w:rsidDel="00B12E9F">
          <w:delText xml:space="preserve"> and </w:delText>
        </w:r>
      </w:del>
      <w:del w:id="211" w:author="Jeremy Clark" w:date="2020-02-11T20:19:00Z">
        <w:r w:rsidR="00A52B63" w:rsidDel="00445DD8">
          <w:delText>e</w:delText>
        </w:r>
      </w:del>
      <w:del w:id="212" w:author="Jeremy Clark" w:date="2020-02-11T20:22:00Z">
        <w:r w:rsidR="00A52B63" w:rsidDel="00B12E9F">
          <w:delText>uro [</w:delText>
        </w:r>
        <w:r w:rsidRPr="008A34D1" w:rsidDel="00B12E9F">
          <w:delText>EUR</w:delText>
        </w:r>
        <w:r w:rsidR="00A52B63" w:rsidDel="00B12E9F">
          <w:delText>]</w:delText>
        </w:r>
        <w:r w:rsidRPr="008A34D1" w:rsidDel="00B12E9F">
          <w:delText>) and two stablecoins (</w:delText>
        </w:r>
      </w:del>
      <w:del w:id="213" w:author="Jeremy Clark" w:date="2020-02-11T20:19:00Z">
        <w:r w:rsidR="00E23383" w:rsidDel="00445DD8">
          <w:delText>t</w:delText>
        </w:r>
      </w:del>
      <w:del w:id="214" w:author="Jeremy Clark" w:date="2020-02-11T20:22:00Z">
        <w:r w:rsidRPr="008A34D1" w:rsidDel="00B12E9F">
          <w:delText xml:space="preserve">ether and </w:delText>
        </w:r>
      </w:del>
      <w:del w:id="215" w:author="Jeremy Clark" w:date="2020-02-11T20:19:00Z">
        <w:r w:rsidR="00E23383" w:rsidDel="00445DD8">
          <w:delText>b</w:delText>
        </w:r>
      </w:del>
      <w:del w:id="216" w:author="Jeremy Clark" w:date="2020-02-11T20:22:00Z">
        <w:r w:rsidRPr="008A34D1" w:rsidDel="00B12E9F">
          <w:delText>itUSD) against USD</w:delText>
        </w:r>
        <w:r w:rsidDel="00B12E9F">
          <w:delText xml:space="preserve"> </w:delText>
        </w:r>
        <w:r w:rsidRPr="008A34D1" w:rsidDel="00B12E9F">
          <w:delText xml:space="preserve">and BTC. </w:delText>
        </w:r>
      </w:del>
      <w:del w:id="217" w:author="Jeremy Clark" w:date="2020-02-11T20:19:00Z">
        <w:r w:rsidRPr="008A34D1" w:rsidDel="00445DD8">
          <w:delText>V</w:delText>
        </w:r>
      </w:del>
      <w:del w:id="218" w:author="Jeremy Clark" w:date="2020-02-11T20:22:00Z">
        <w:r w:rsidRPr="008A34D1" w:rsidDel="00B12E9F">
          <w:delText xml:space="preserve">ertical line </w:delText>
        </w:r>
      </w:del>
      <w:del w:id="219" w:author="Jeremy Clark" w:date="2020-02-11T20:19:00Z">
        <w:r w:rsidRPr="008A34D1" w:rsidDel="00445DD8">
          <w:delText>segments demonstrate</w:delText>
        </w:r>
      </w:del>
      <w:del w:id="220" w:author="Jeremy Clark" w:date="2020-02-11T20:22:00Z">
        <w:r w:rsidRPr="008A34D1" w:rsidDel="00B12E9F">
          <w:delText xml:space="preserve"> USD</w:delText>
        </w:r>
      </w:del>
      <w:del w:id="221" w:author="Jeremy Clark" w:date="2020-02-11T20:20:00Z">
        <w:r w:rsidRPr="008A34D1" w:rsidDel="00445DD8">
          <w:delText xml:space="preserve"> stability. Horizontal </w:delText>
        </w:r>
        <w:r w:rsidR="007A767B" w:rsidDel="00445DD8">
          <w:delText xml:space="preserve">lines </w:delText>
        </w:r>
        <w:r w:rsidRPr="008A34D1" w:rsidDel="00445DD8">
          <w:delText>show the currency tracking BTC.</w:delText>
        </w:r>
      </w:del>
      <w:del w:id="222" w:author="Jeremy Clark" w:date="2020-02-11T20:22:00Z">
        <w:r w:rsidRPr="008A34D1" w:rsidDel="00B12E9F">
          <w:delText xml:space="preserve"> While CAD and EUR are </w:delText>
        </w:r>
      </w:del>
      <w:del w:id="223" w:author="Jeremy Clark" w:date="2020-02-11T20:20:00Z">
        <w:r w:rsidRPr="008A34D1" w:rsidDel="00445DD8">
          <w:delText xml:space="preserve">not pegged to USD, </w:delText>
        </w:r>
      </w:del>
      <w:del w:id="224" w:author="Jeremy Clark" w:date="2020-02-11T20:22:00Z">
        <w:r w:rsidRPr="008A34D1" w:rsidDel="00B12E9F">
          <w:delText>they demonstrate a degree of stability not that different</w:delText>
        </w:r>
        <w:r w:rsidDel="00B12E9F">
          <w:delText xml:space="preserve"> </w:delText>
        </w:r>
        <w:r w:rsidRPr="008A34D1" w:rsidDel="00B12E9F">
          <w:delText>from the stablecoins</w:delText>
        </w:r>
      </w:del>
      <w:del w:id="225" w:author="Jeremy Clark" w:date="2020-02-11T20:20:00Z">
        <w:r w:rsidRPr="008A34D1" w:rsidDel="00445DD8">
          <w:delText xml:space="preserve"> </w:delText>
        </w:r>
        <w:r w:rsidDel="00445DD8">
          <w:delText>(</w:delText>
        </w:r>
        <w:r w:rsidR="00A52B63" w:rsidDel="00445DD8">
          <w:delText>p</w:delText>
        </w:r>
        <w:r w:rsidRPr="008A34D1" w:rsidDel="00445DD8">
          <w:delText>rices from Jan</w:delText>
        </w:r>
        <w:r w:rsidR="00A52B63" w:rsidDel="00445DD8">
          <w:delText>uary</w:delText>
        </w:r>
        <w:r w:rsidRPr="008A34D1" w:rsidDel="00445DD8">
          <w:delText xml:space="preserve"> 2017 to Nov</w:delText>
        </w:r>
        <w:r w:rsidR="00A52B63" w:rsidDel="00445DD8">
          <w:delText>ember</w:delText>
        </w:r>
        <w:r w:rsidRPr="008A34D1" w:rsidDel="00445DD8">
          <w:delText xml:space="preserve"> 2018; 1000 mBTC = 1 BTC</w:delText>
        </w:r>
        <w:r w:rsidDel="00445DD8">
          <w:delText>)</w:delText>
        </w:r>
      </w:del>
      <w:del w:id="226" w:author="Jeremy Clark" w:date="2020-02-11T20:22:00Z">
        <w:r w:rsidR="00A52B63" w:rsidDel="00B12E9F">
          <w:delText>.</w:delText>
        </w:r>
      </w:del>
    </w:p>
    <w:p w14:paraId="21871574" w14:textId="3FEA902B" w:rsidR="00B12E9F" w:rsidRDefault="007F0184" w:rsidP="00B12E9F">
      <w:pPr>
        <w:pStyle w:val="Qbodycopynoindent"/>
        <w:rPr>
          <w:noProof/>
        </w:rPr>
        <w:pPrChange w:id="227" w:author="Jeremy Clark" w:date="2020-02-11T20:23:00Z">
          <w:pPr>
            <w:pStyle w:val="Qbodycopy"/>
          </w:pPr>
        </w:pPrChange>
      </w:pPr>
      <w:moveFromRangeStart w:id="228" w:author="Jeremy Clark" w:date="2020-02-11T20:23:00Z" w:name="move32345034"/>
      <w:moveFrom w:id="229" w:author="Jeremy Clark" w:date="2020-02-11T20:23:00Z">
        <w:r w:rsidDel="00B12E9F">
          <w:rPr>
            <w:noProof/>
          </w:rPr>
          <w:t>In short, stablecoins might tokenize a low</w:t>
        </w:r>
        <w:r w:rsidR="00A52B63" w:rsidDel="00B12E9F">
          <w:rPr>
            <w:noProof/>
          </w:rPr>
          <w:t>-</w:t>
        </w:r>
        <w:r w:rsidDel="00B12E9F">
          <w:rPr>
            <w:noProof/>
          </w:rPr>
          <w:t>volatility coin and bring it onto the blockchain. Or they generally play one of two tricks</w:t>
        </w:r>
        <w:r w:rsidR="00A52B63" w:rsidDel="00B12E9F">
          <w:rPr>
            <w:noProof/>
          </w:rPr>
          <w:t>:</w:t>
        </w:r>
        <w:r w:rsidDel="00B12E9F">
          <w:rPr>
            <w:noProof/>
          </w:rPr>
          <w:t xml:space="preserve"> The first is to expand and contract the amount of currency to stabilize the value</w:t>
        </w:r>
        <w:r w:rsidR="00A52B63" w:rsidDel="00B12E9F">
          <w:rPr>
            <w:noProof/>
          </w:rPr>
          <w:t>;</w:t>
        </w:r>
        <w:r w:rsidDel="00B12E9F">
          <w:rPr>
            <w:noProof/>
          </w:rPr>
          <w:t xml:space="preserve"> </w:t>
        </w:r>
        <w:r w:rsidR="00A52B63" w:rsidDel="00B12E9F">
          <w:rPr>
            <w:noProof/>
          </w:rPr>
          <w:t>t</w:t>
        </w:r>
        <w:r w:rsidDel="00B12E9F">
          <w:rPr>
            <w:noProof/>
          </w:rPr>
          <w:t>he second is to turn two high</w:t>
        </w:r>
        <w:r w:rsidR="00A52B63" w:rsidDel="00B12E9F">
          <w:rPr>
            <w:noProof/>
          </w:rPr>
          <w:t>-</w:t>
        </w:r>
        <w:r w:rsidDel="00B12E9F">
          <w:rPr>
            <w:noProof/>
          </w:rPr>
          <w:t>volatility coins (</w:t>
        </w:r>
        <w:r w:rsidRPr="005D57CB" w:rsidDel="00B12E9F">
          <w:rPr>
            <w:noProof/>
          </w:rPr>
          <w:t>e.g.,</w:t>
        </w:r>
        <w:r w:rsidDel="00B12E9F">
          <w:rPr>
            <w:noProof/>
          </w:rPr>
          <w:t xml:space="preserve"> of the underlying cryptocurrency) into one stablecoin and one extremely volatile coin. This last trick is similar to other financial assets </w:t>
        </w:r>
        <w:r w:rsidR="00A52B63" w:rsidDel="00B12E9F">
          <w:rPr>
            <w:noProof/>
          </w:rPr>
          <w:t xml:space="preserve">that </w:t>
        </w:r>
        <w:r w:rsidDel="00B12E9F">
          <w:rPr>
            <w:noProof/>
          </w:rPr>
          <w:t>do not reduce overall risk but instead push it from one tranche of the asset to another.</w:t>
        </w:r>
      </w:moveFrom>
      <w:moveFromRangeEnd w:id="228"/>
      <w:ins w:id="230" w:author="Jeremy Clark" w:date="2020-02-11T20:23:00Z">
        <w:r w:rsidR="00B12E9F">
          <w:rPr>
            <w:noProof/>
          </w:rPr>
          <w:t xml:space="preserve">  </w:t>
        </w:r>
        <w:r w:rsidR="00B12E9F">
          <w:rPr>
            <w:noProof/>
          </w:rPr>
          <w:t>Figure 4 is taken from the whitepaper and shows v</w:t>
        </w:r>
        <w:proofErr w:type="spellStart"/>
        <w:r w:rsidR="00B12E9F" w:rsidRPr="008A34D1">
          <w:t>olatility</w:t>
        </w:r>
        <w:proofErr w:type="spellEnd"/>
        <w:r w:rsidR="00B12E9F" w:rsidRPr="008A34D1">
          <w:t xml:space="preserve"> in prices for two fiat currencies (</w:t>
        </w:r>
        <w:r w:rsidR="00B12E9F">
          <w:t>Canadian dollar [</w:t>
        </w:r>
        <w:r w:rsidR="00B12E9F" w:rsidRPr="008A34D1">
          <w:t>CAD</w:t>
        </w:r>
        <w:r w:rsidR="00B12E9F">
          <w:t>]</w:t>
        </w:r>
        <w:r w:rsidR="00B12E9F" w:rsidRPr="008A34D1">
          <w:t xml:space="preserve"> and </w:t>
        </w:r>
        <w:r w:rsidR="00B12E9F">
          <w:t>Euro [</w:t>
        </w:r>
        <w:r w:rsidR="00B12E9F" w:rsidRPr="008A34D1">
          <w:t>EUR</w:t>
        </w:r>
        <w:r w:rsidR="00B12E9F">
          <w:t>]</w:t>
        </w:r>
        <w:r w:rsidR="00B12E9F" w:rsidRPr="008A34D1">
          <w:t xml:space="preserve">) and two </w:t>
        </w:r>
        <w:proofErr w:type="spellStart"/>
        <w:r w:rsidR="00B12E9F" w:rsidRPr="008A34D1">
          <w:t>stablecoins</w:t>
        </w:r>
        <w:proofErr w:type="spellEnd"/>
        <w:r w:rsidR="00B12E9F" w:rsidRPr="008A34D1">
          <w:t xml:space="preserve"> (</w:t>
        </w:r>
        <w:r w:rsidR="00B12E9F">
          <w:t>T</w:t>
        </w:r>
        <w:r w:rsidR="00B12E9F" w:rsidRPr="008A34D1">
          <w:t xml:space="preserve">ether and </w:t>
        </w:r>
        <w:proofErr w:type="spellStart"/>
        <w:r w:rsidR="00B12E9F">
          <w:t>B</w:t>
        </w:r>
        <w:r w:rsidR="00B12E9F" w:rsidRPr="008A34D1">
          <w:t>itUSD</w:t>
        </w:r>
        <w:proofErr w:type="spellEnd"/>
        <w:r w:rsidR="00B12E9F" w:rsidRPr="008A34D1">
          <w:t>) against USD</w:t>
        </w:r>
        <w:r w:rsidR="00B12E9F">
          <w:t xml:space="preserve"> </w:t>
        </w:r>
        <w:r w:rsidR="00B12E9F" w:rsidRPr="008A34D1">
          <w:t>and BTC</w:t>
        </w:r>
        <w:r w:rsidR="00B12E9F">
          <w:t xml:space="preserve"> (p</w:t>
        </w:r>
        <w:r w:rsidR="00B12E9F" w:rsidRPr="008A34D1">
          <w:t>rices from Jan</w:t>
        </w:r>
        <w:r w:rsidR="00B12E9F">
          <w:t>uary</w:t>
        </w:r>
        <w:r w:rsidR="00B12E9F" w:rsidRPr="008A34D1">
          <w:t xml:space="preserve"> 2017 to Nov</w:t>
        </w:r>
        <w:r w:rsidR="00B12E9F">
          <w:t>ember</w:t>
        </w:r>
        <w:r w:rsidR="00B12E9F" w:rsidRPr="008A34D1">
          <w:t xml:space="preserve"> 2018; 1000 </w:t>
        </w:r>
        <w:proofErr w:type="spellStart"/>
        <w:r w:rsidR="00B12E9F" w:rsidRPr="008A34D1">
          <w:t>mBTC</w:t>
        </w:r>
        <w:proofErr w:type="spellEnd"/>
        <w:r w:rsidR="00B12E9F" w:rsidRPr="008A34D1">
          <w:t xml:space="preserve"> = 1 BTC</w:t>
        </w:r>
        <w:r w:rsidR="00B12E9F">
          <w:t>)</w:t>
        </w:r>
        <w:r w:rsidR="00B12E9F" w:rsidRPr="008A34D1">
          <w:t xml:space="preserve">. </w:t>
        </w:r>
        <w:r w:rsidR="00B12E9F">
          <w:t>A v</w:t>
        </w:r>
        <w:r w:rsidR="00B12E9F" w:rsidRPr="008A34D1">
          <w:t>ertical line</w:t>
        </w:r>
        <w:r w:rsidR="00B12E9F">
          <w:t xml:space="preserve"> segment</w:t>
        </w:r>
        <w:r w:rsidR="00B12E9F" w:rsidRPr="008A34D1">
          <w:t xml:space="preserve"> </w:t>
        </w:r>
        <w:r w:rsidR="00B12E9F">
          <w:t>indicates the currency correlates with</w:t>
        </w:r>
        <w:r w:rsidR="00B12E9F" w:rsidRPr="008A34D1">
          <w:t xml:space="preserve"> USD</w:t>
        </w:r>
        <w:r w:rsidR="00B12E9F">
          <w:t>, while horizontal correlates with BTC.</w:t>
        </w:r>
        <w:r w:rsidR="00B12E9F" w:rsidRPr="008A34D1">
          <w:t xml:space="preserve"> While CAD and EUR are </w:t>
        </w:r>
        <w:r w:rsidR="00B12E9F">
          <w:t xml:space="preserve">free-floating currencies, </w:t>
        </w:r>
        <w:r w:rsidR="00B12E9F" w:rsidRPr="008A34D1">
          <w:t>they demonstrate a degree of stability not that different</w:t>
        </w:r>
        <w:r w:rsidR="00B12E9F">
          <w:t xml:space="preserve"> </w:t>
        </w:r>
        <w:r w:rsidR="00B12E9F" w:rsidRPr="008A34D1">
          <w:t xml:space="preserve">from the </w:t>
        </w:r>
        <w:proofErr w:type="spellStart"/>
        <w:r w:rsidR="00B12E9F" w:rsidRPr="008A34D1">
          <w:t>stablecoins</w:t>
        </w:r>
        <w:proofErr w:type="spellEnd"/>
        <w:r w:rsidR="00B12E9F">
          <w:t xml:space="preserve"> which demonstrates the stability of similar central banking operations in these economic zones.</w:t>
        </w:r>
      </w:ins>
    </w:p>
    <w:p w14:paraId="75EDDC63" w14:textId="00ADC2AF" w:rsidR="007F0184" w:rsidRDefault="007F0184" w:rsidP="005D57CB">
      <w:pPr>
        <w:pStyle w:val="Qbodycopy"/>
        <w:rPr>
          <w:noProof/>
        </w:rPr>
      </w:pPr>
      <w:r>
        <w:rPr>
          <w:noProof/>
        </w:rPr>
        <w:t xml:space="preserve">Why are there so many </w:t>
      </w:r>
      <w:r w:rsidR="006C3E14">
        <w:rPr>
          <w:noProof/>
        </w:rPr>
        <w:t xml:space="preserve">stablecoin </w:t>
      </w:r>
      <w:r>
        <w:rPr>
          <w:noProof/>
        </w:rPr>
        <w:t xml:space="preserve">projects? The differentiation </w:t>
      </w:r>
      <w:r w:rsidR="00A52B63">
        <w:rPr>
          <w:noProof/>
        </w:rPr>
        <w:t xml:space="preserve">among </w:t>
      </w:r>
      <w:r>
        <w:rPr>
          <w:noProof/>
        </w:rPr>
        <w:t xml:space="preserve">coins is along a few parameters: (1) the type of asset that can be redeemed for the coin: USD, EUR, gold, </w:t>
      </w:r>
      <w:r w:rsidRPr="005D57CB">
        <w:rPr>
          <w:noProof/>
        </w:rPr>
        <w:t>etc</w:t>
      </w:r>
      <w:r>
        <w:rPr>
          <w:i/>
          <w:iCs/>
          <w:noProof/>
        </w:rPr>
        <w:t>.</w:t>
      </w:r>
      <w:r>
        <w:rPr>
          <w:noProof/>
        </w:rPr>
        <w:t>; (2) the underlying blockchain (</w:t>
      </w:r>
      <w:r w:rsidRPr="005D57CB">
        <w:rPr>
          <w:noProof/>
        </w:rPr>
        <w:t>e.g.,</w:t>
      </w:r>
      <w:r>
        <w:rPr>
          <w:noProof/>
        </w:rPr>
        <w:t xml:space="preserve"> Bitcoin, Ethereum, </w:t>
      </w:r>
      <w:r w:rsidRPr="005D57CB">
        <w:rPr>
          <w:noProof/>
        </w:rPr>
        <w:t>etc.</w:t>
      </w:r>
      <w:r>
        <w:rPr>
          <w:noProof/>
        </w:rPr>
        <w:t xml:space="preserve">) and the low-level technical design (updatable contracts, governance, </w:t>
      </w:r>
      <w:r w:rsidRPr="005D57CB">
        <w:rPr>
          <w:noProof/>
        </w:rPr>
        <w:t>etc.</w:t>
      </w:r>
      <w:r>
        <w:rPr>
          <w:noProof/>
        </w:rPr>
        <w:t xml:space="preserve"> ); and (3) the country it operates from</w:t>
      </w:r>
      <w:r w:rsidR="00A52B63">
        <w:rPr>
          <w:noProof/>
        </w:rPr>
        <w:t>,</w:t>
      </w:r>
      <w:r>
        <w:rPr>
          <w:noProof/>
        </w:rPr>
        <w:t xml:space="preserve"> which determines the degree of regulatory compliance that’s required.</w:t>
      </w:r>
    </w:p>
    <w:p w14:paraId="412CA864" w14:textId="33AC4EC4" w:rsidR="007F0184" w:rsidRDefault="007F0184" w:rsidP="005D57CB">
      <w:pPr>
        <w:pStyle w:val="Qbodycopy"/>
        <w:rPr>
          <w:noProof/>
        </w:rPr>
      </w:pPr>
      <w:r>
        <w:rPr>
          <w:noProof/>
        </w:rPr>
        <w:t>What’s next? Self-sovereign stablecoins are interesting and probably here to stay</w:t>
      </w:r>
      <w:r w:rsidR="00A52B63">
        <w:rPr>
          <w:noProof/>
        </w:rPr>
        <w:t>;</w:t>
      </w:r>
      <w:r>
        <w:rPr>
          <w:noProof/>
        </w:rPr>
        <w:t xml:space="preserve"> however</w:t>
      </w:r>
      <w:r w:rsidR="00A52B63">
        <w:rPr>
          <w:noProof/>
        </w:rPr>
        <w:t>,</w:t>
      </w:r>
      <w:r>
        <w:rPr>
          <w:noProof/>
        </w:rPr>
        <w:t xml:space="preserve"> they face numerous regulatory hurdles from banking, financial tracking, and (likely) securities laws. For stablecoins backed by a governmental currency, the ultimate expression would be a </w:t>
      </w:r>
      <w:r w:rsidR="00A52B63">
        <w:rPr>
          <w:noProof/>
        </w:rPr>
        <w:t>CBDC (</w:t>
      </w:r>
      <w:r>
        <w:rPr>
          <w:noProof/>
        </w:rPr>
        <w:t>centrally banked digital currency). Since paper currency has been in steady decline (and disproportionately for legitimate transactions</w:t>
      </w:r>
      <w:r w:rsidR="00684402" w:rsidRPr="005D57CB">
        <w:rPr>
          <w:noProof/>
          <w:highlight w:val="yellow"/>
          <w:vertAlign w:val="superscript"/>
        </w:rPr>
        <w:t>11</w:t>
      </w:r>
      <w:r>
        <w:rPr>
          <w:noProof/>
        </w:rPr>
        <w:t>), a CBDC could reintroduce cash with technological advantages and efficient settlement while minimizing user fees.</w:t>
      </w:r>
    </w:p>
    <w:p w14:paraId="6944E9DB" w14:textId="66060C07" w:rsidR="007F0184" w:rsidRDefault="007F0184" w:rsidP="005D57CB">
      <w:pPr>
        <w:pStyle w:val="Qbodycopynoindent"/>
        <w:rPr>
          <w:noProof/>
        </w:rPr>
      </w:pPr>
    </w:p>
    <w:p w14:paraId="11084E86" w14:textId="29AED36A" w:rsidR="00AF185B" w:rsidRDefault="00AF185B" w:rsidP="005D57CB">
      <w:pPr>
        <w:pStyle w:val="Q2ndlevelhead"/>
        <w:rPr>
          <w:ins w:id="231" w:author="Jeremy Clark" w:date="2020-02-07T10:12:00Z"/>
          <w:noProof/>
        </w:rPr>
      </w:pPr>
      <w:r w:rsidRPr="00AF185B">
        <w:rPr>
          <w:noProof/>
        </w:rPr>
        <w:t>Acknowledgments</w:t>
      </w:r>
    </w:p>
    <w:p w14:paraId="32F1527D" w14:textId="0F958F35" w:rsidR="00D269A8" w:rsidRPr="00AF185B" w:rsidDel="00D269A8" w:rsidRDefault="00D269A8" w:rsidP="005D57CB">
      <w:pPr>
        <w:pStyle w:val="Q2ndlevelhead"/>
        <w:rPr>
          <w:del w:id="232" w:author="Jeremy Clark" w:date="2020-02-07T10:12:00Z"/>
          <w:noProof/>
        </w:rPr>
      </w:pPr>
      <w:ins w:id="233" w:author="Jeremy Clark" w:date="2020-02-07T10:12:00Z">
        <w:r>
          <w:t xml:space="preserve">Authors </w:t>
        </w:r>
      </w:ins>
      <w:ins w:id="234" w:author="Jeremy Clark" w:date="2020-02-07T10:13:00Z">
        <w:r>
          <w:t xml:space="preserve">are listed in alphabetical order. D. </w:t>
        </w:r>
        <w:proofErr w:type="spellStart"/>
        <w:r>
          <w:t>Demirag</w:t>
        </w:r>
        <w:proofErr w:type="spellEnd"/>
        <w:r>
          <w:t xml:space="preserve"> and S. </w:t>
        </w:r>
        <w:proofErr w:type="spellStart"/>
        <w:r>
          <w:t>Moosavi</w:t>
        </w:r>
        <w:proofErr w:type="spellEnd"/>
        <w:r>
          <w:t xml:space="preserve"> should be considered equal first authors. </w:t>
        </w:r>
      </w:ins>
    </w:p>
    <w:p w14:paraId="13CC551F" w14:textId="44158E7C" w:rsidR="007F0184" w:rsidRPr="005D57CB" w:rsidRDefault="007F0184" w:rsidP="00D269A8">
      <w:pPr>
        <w:pStyle w:val="Qbodycopynoindent"/>
      </w:pPr>
      <w:del w:id="235" w:author="Jeremy Clark" w:date="2020-02-07T10:14:00Z">
        <w:r w:rsidRPr="005D57CB" w:rsidDel="00D269A8">
          <w:delText>J</w:delText>
        </w:r>
        <w:r w:rsidR="00873E95" w:rsidRPr="005D57CB" w:rsidDel="00D269A8">
          <w:delText>eremy</w:delText>
        </w:r>
      </w:del>
      <w:ins w:id="236" w:author="Jeremy Clark" w:date="2020-02-07T10:14:00Z">
        <w:r w:rsidR="00D269A8">
          <w:rPr>
            <w:noProof/>
          </w:rPr>
          <w:t>J.</w:t>
        </w:r>
      </w:ins>
      <w:r w:rsidRPr="005D57CB">
        <w:t xml:space="preserve"> Clark acknowledges support for this research project from the </w:t>
      </w:r>
      <w:r w:rsidR="00873E95" w:rsidRPr="005D57CB">
        <w:t>AMF (</w:t>
      </w:r>
      <w:proofErr w:type="spellStart"/>
      <w:r w:rsidRPr="005D57CB">
        <w:t>Autorité</w:t>
      </w:r>
      <w:proofErr w:type="spellEnd"/>
      <w:r w:rsidRPr="005D57CB">
        <w:t xml:space="preserve"> des </w:t>
      </w:r>
      <w:proofErr w:type="spellStart"/>
      <w:r w:rsidRPr="005D57CB">
        <w:lastRenderedPageBreak/>
        <w:t>Marchés</w:t>
      </w:r>
      <w:proofErr w:type="spellEnd"/>
      <w:r w:rsidRPr="005D57CB">
        <w:t xml:space="preserve"> Financiers</w:t>
      </w:r>
      <w:r w:rsidR="00873E95" w:rsidRPr="005D57CB">
        <w:t>;</w:t>
      </w:r>
      <w:r w:rsidR="00AF185B" w:rsidRPr="005D57CB">
        <w:t xml:space="preserve"> </w:t>
      </w:r>
      <w:r w:rsidRPr="005D57CB">
        <w:t>https://lautorite.qc.ca/en/general-public/about-the-amf/amf-strategic-financial-education-outreach-and-research-partnerships-program/</w:t>
      </w:r>
      <w:r w:rsidR="00873E95" w:rsidRPr="005D57CB">
        <w:t>)</w:t>
      </w:r>
      <w:r w:rsidRPr="005D57CB">
        <w:t xml:space="preserve"> and the N</w:t>
      </w:r>
      <w:r w:rsidR="00873E95" w:rsidRPr="005D57CB">
        <w:t>ational Sciences and Engineering Research Council</w:t>
      </w:r>
      <w:ins w:id="237" w:author="Jeremy Clark" w:date="2020-02-06T13:58:00Z">
        <w:r w:rsidR="007922C9">
          <w:t>(NSERC)</w:t>
        </w:r>
      </w:ins>
      <w:r w:rsidR="00873E95" w:rsidRPr="005D57CB">
        <w:t>/Raymond Chabot Grant Thornton</w:t>
      </w:r>
      <w:del w:id="238" w:author="Jeremy Clark" w:date="2020-02-06T13:58:00Z">
        <w:r w:rsidR="00873E95" w:rsidRPr="005D57CB" w:rsidDel="007922C9">
          <w:delText xml:space="preserve"> (</w:delText>
        </w:r>
        <w:r w:rsidRPr="005D57CB" w:rsidDel="007922C9">
          <w:delText>NSERC/RCGT</w:delText>
        </w:r>
        <w:r w:rsidR="00873E95" w:rsidRPr="005D57CB" w:rsidDel="007922C9">
          <w:delText>)</w:delText>
        </w:r>
      </w:del>
      <w:r w:rsidRPr="005D57CB">
        <w:t>/</w:t>
      </w:r>
      <w:proofErr w:type="spellStart"/>
      <w:r w:rsidRPr="005D57CB">
        <w:t>Catallaxy</w:t>
      </w:r>
      <w:proofErr w:type="spellEnd"/>
      <w:r w:rsidRPr="005D57CB">
        <w:t xml:space="preserve"> Industrial Research Chair in Blockchain Technologies</w:t>
      </w:r>
      <w:r w:rsidR="00873E95" w:rsidRPr="005D57CB">
        <w:t>;</w:t>
      </w:r>
      <w:r w:rsidR="00AF185B" w:rsidRPr="005D57CB">
        <w:t xml:space="preserve"> </w:t>
      </w:r>
      <w:r w:rsidRPr="005D57CB">
        <w:t xml:space="preserve">https://www.nserc-crsng.gc.ca/Chairholders-TitulairesDeChaire/Chairholder-Titulaire_eng.asp?pid=1045. </w:t>
      </w:r>
      <w:del w:id="239" w:author="Jeremy Clark" w:date="2020-02-07T10:14:00Z">
        <w:r w:rsidR="00873E95" w:rsidRPr="005D57CB" w:rsidDel="00D269A8">
          <w:delText>Seyedehmahsa</w:delText>
        </w:r>
        <w:r w:rsidRPr="005D57CB" w:rsidDel="00D269A8">
          <w:delText xml:space="preserve"> </w:delText>
        </w:r>
      </w:del>
      <w:ins w:id="240" w:author="Jeremy Clark" w:date="2020-02-07T10:14:00Z">
        <w:r w:rsidR="00D269A8">
          <w:t>S.</w:t>
        </w:r>
        <w:r w:rsidR="00D269A8" w:rsidRPr="005D57CB">
          <w:t xml:space="preserve"> </w:t>
        </w:r>
      </w:ins>
      <w:proofErr w:type="spellStart"/>
      <w:r w:rsidRPr="005D57CB">
        <w:t>Moosavi</w:t>
      </w:r>
      <w:proofErr w:type="spellEnd"/>
      <w:r w:rsidRPr="005D57CB">
        <w:t xml:space="preserve"> acknowledges support from Fonds de </w:t>
      </w:r>
      <w:r w:rsidR="00C401B4" w:rsidRPr="005D57CB">
        <w:t>R</w:t>
      </w:r>
      <w:r w:rsidRPr="005D57CB">
        <w:t>echerche du Qu</w:t>
      </w:r>
      <w:r w:rsidR="00CC499D" w:rsidRPr="005D57CB">
        <w:rPr>
          <w:rFonts w:cs="Times New Roman"/>
        </w:rPr>
        <w:t>é</w:t>
      </w:r>
      <w:r w:rsidRPr="005D57CB">
        <w:t xml:space="preserve">bec - Nature et </w:t>
      </w:r>
      <w:r w:rsidR="00C401B4" w:rsidRPr="005D57CB">
        <w:t>T</w:t>
      </w:r>
      <w:r w:rsidRPr="005D57CB">
        <w:t>echnologies (FRQNT)</w:t>
      </w:r>
      <w:r w:rsidR="00C401B4" w:rsidRPr="005D57CB">
        <w:t>;</w:t>
      </w:r>
      <w:r w:rsidR="00AF185B" w:rsidRPr="005D57CB">
        <w:t xml:space="preserve"> </w:t>
      </w:r>
      <w:r w:rsidRPr="005D57CB">
        <w:t>http://www.frqnt.gouv.qc.ca/en/accueil.</w:t>
      </w:r>
    </w:p>
    <w:p w14:paraId="20EA4295" w14:textId="77777777" w:rsidR="007F0184" w:rsidRDefault="007F0184" w:rsidP="005D57CB">
      <w:pPr>
        <w:pStyle w:val="Qbodycopynoindent"/>
        <w:rPr>
          <w:noProof/>
        </w:rPr>
      </w:pPr>
    </w:p>
    <w:p w14:paraId="43FCCC61" w14:textId="767142DA" w:rsidR="00AF185B" w:rsidRPr="00AF185B" w:rsidRDefault="00AF185B" w:rsidP="005D57CB">
      <w:pPr>
        <w:pStyle w:val="Q2ndlevelhead"/>
      </w:pPr>
      <w:r w:rsidRPr="00AF185B">
        <w:rPr>
          <w:noProof/>
        </w:rPr>
        <w:t>References</w:t>
      </w:r>
    </w:p>
    <w:p w14:paraId="3A004241" w14:textId="5137D1CC" w:rsidR="00AF185B" w:rsidRPr="00AF185B" w:rsidRDefault="00AF185B" w:rsidP="005D57CB">
      <w:pPr>
        <w:pStyle w:val="Qbodycopynoindent"/>
      </w:pPr>
      <w:r w:rsidRPr="00AF185B">
        <w:t>1</w:t>
      </w:r>
      <w:r w:rsidR="006C3E14">
        <w:t>.</w:t>
      </w:r>
      <w:r w:rsidRPr="00AF185B">
        <w:t xml:space="preserve"> Carlsten</w:t>
      </w:r>
      <w:r>
        <w:t>, M.</w:t>
      </w:r>
      <w:r w:rsidRPr="00AF185B">
        <w:t>, Kalodner</w:t>
      </w:r>
      <w:r>
        <w:t>, H.</w:t>
      </w:r>
      <w:r w:rsidRPr="00AF185B">
        <w:t>, Weinberg</w:t>
      </w:r>
      <w:r>
        <w:t>, S. M.</w:t>
      </w:r>
      <w:r w:rsidRPr="00AF185B">
        <w:t>, Narayanan</w:t>
      </w:r>
      <w:r>
        <w:t>, A</w:t>
      </w:r>
      <w:r w:rsidRPr="00AF185B">
        <w:t>. 2016. On the instability of bitcoin without the block</w:t>
      </w:r>
      <w:r>
        <w:t xml:space="preserve"> </w:t>
      </w:r>
      <w:r w:rsidRPr="00AF185B">
        <w:t xml:space="preserve">reward. In </w:t>
      </w:r>
      <w:r w:rsidR="00E23383" w:rsidRPr="005D57CB">
        <w:rPr>
          <w:i/>
          <w:iCs/>
        </w:rPr>
        <w:t>Proce</w:t>
      </w:r>
      <w:r w:rsidR="00873E95" w:rsidRPr="005D57CB">
        <w:rPr>
          <w:i/>
          <w:iCs/>
        </w:rPr>
        <w:t>e</w:t>
      </w:r>
      <w:r w:rsidR="00E23383" w:rsidRPr="005D57CB">
        <w:rPr>
          <w:i/>
          <w:iCs/>
        </w:rPr>
        <w:t xml:space="preserve">dings of the </w:t>
      </w:r>
      <w:r w:rsidRPr="005D57CB">
        <w:rPr>
          <w:i/>
          <w:iCs/>
        </w:rPr>
        <w:t>ACM</w:t>
      </w:r>
      <w:r w:rsidR="00E23383" w:rsidRPr="005D57CB">
        <w:rPr>
          <w:i/>
          <w:iCs/>
        </w:rPr>
        <w:t xml:space="preserve"> SIGSAC</w:t>
      </w:r>
      <w:r w:rsidRPr="005D57CB">
        <w:rPr>
          <w:i/>
          <w:iCs/>
        </w:rPr>
        <w:t xml:space="preserve"> </w:t>
      </w:r>
      <w:r w:rsidR="00A87209" w:rsidRPr="005D57CB">
        <w:rPr>
          <w:i/>
          <w:iCs/>
        </w:rPr>
        <w:t xml:space="preserve">Conference on </w:t>
      </w:r>
      <w:r w:rsidRPr="005D57CB">
        <w:rPr>
          <w:i/>
          <w:iCs/>
        </w:rPr>
        <w:t>C</w:t>
      </w:r>
      <w:r w:rsidR="00A87209" w:rsidRPr="005D57CB">
        <w:rPr>
          <w:i/>
          <w:iCs/>
        </w:rPr>
        <w:t xml:space="preserve">omputer and </w:t>
      </w:r>
      <w:r w:rsidRPr="005D57CB">
        <w:rPr>
          <w:i/>
          <w:iCs/>
        </w:rPr>
        <w:t>C</w:t>
      </w:r>
      <w:r w:rsidR="00A87209" w:rsidRPr="005D57CB">
        <w:rPr>
          <w:i/>
          <w:iCs/>
        </w:rPr>
        <w:t xml:space="preserve">ommunications </w:t>
      </w:r>
      <w:r w:rsidRPr="005D57CB">
        <w:rPr>
          <w:i/>
          <w:iCs/>
        </w:rPr>
        <w:t>S</w:t>
      </w:r>
      <w:r w:rsidR="00A87209" w:rsidRPr="005D57CB">
        <w:rPr>
          <w:i/>
          <w:iCs/>
        </w:rPr>
        <w:t>ecurity</w:t>
      </w:r>
      <w:r w:rsidRPr="00AF185B">
        <w:t>, 154–167.</w:t>
      </w:r>
    </w:p>
    <w:p w14:paraId="36FA87B7" w14:textId="64F5A305" w:rsidR="00AF185B" w:rsidRPr="00AF185B" w:rsidRDefault="00AF185B" w:rsidP="005D57CB">
      <w:pPr>
        <w:pStyle w:val="Qbodycopynoindent"/>
      </w:pPr>
      <w:r w:rsidRPr="00AF185B">
        <w:t>2</w:t>
      </w:r>
      <w:r w:rsidR="006C3E14">
        <w:t>.</w:t>
      </w:r>
      <w:r w:rsidRPr="00AF185B">
        <w:t xml:space="preserve"> Champagne</w:t>
      </w:r>
      <w:r>
        <w:t>, P</w:t>
      </w:r>
      <w:r w:rsidRPr="00AF185B">
        <w:t xml:space="preserve">. 2014. </w:t>
      </w:r>
      <w:r w:rsidRPr="005D57CB">
        <w:rPr>
          <w:i/>
          <w:iCs/>
        </w:rPr>
        <w:t xml:space="preserve">The </w:t>
      </w:r>
      <w:r w:rsidR="00FC540A" w:rsidRPr="005D57CB">
        <w:rPr>
          <w:i/>
          <w:iCs/>
        </w:rPr>
        <w:t>B</w:t>
      </w:r>
      <w:r w:rsidRPr="005D57CB">
        <w:rPr>
          <w:i/>
          <w:iCs/>
        </w:rPr>
        <w:t>ook of Satoshi: The Collected Writings of Bitcoin Creator Satoshi Nakamoto</w:t>
      </w:r>
      <w:r w:rsidRPr="00AF185B">
        <w:t>. e53</w:t>
      </w:r>
      <w:r w:rsidR="00FC540A">
        <w:t xml:space="preserve"> Publishing</w:t>
      </w:r>
      <w:r w:rsidRPr="00AF185B">
        <w:t>.</w:t>
      </w:r>
    </w:p>
    <w:p w14:paraId="44353D17" w14:textId="7384DA54" w:rsidR="00AF185B" w:rsidRPr="00AF185B" w:rsidRDefault="00AF185B" w:rsidP="005D57CB">
      <w:pPr>
        <w:pStyle w:val="Qbodycopynoindent"/>
      </w:pPr>
      <w:r w:rsidRPr="00AF185B">
        <w:t>3</w:t>
      </w:r>
      <w:r w:rsidR="006C3E14">
        <w:t>.</w:t>
      </w:r>
      <w:r w:rsidRPr="00AF185B">
        <w:t xml:space="preserve"> Clark</w:t>
      </w:r>
      <w:r>
        <w:t>, J.</w:t>
      </w:r>
      <w:r w:rsidRPr="00AF185B">
        <w:t>, Demirag</w:t>
      </w:r>
      <w:r>
        <w:t>, D.</w:t>
      </w:r>
      <w:r w:rsidRPr="00AF185B">
        <w:t xml:space="preserve">, </w:t>
      </w:r>
      <w:proofErr w:type="spellStart"/>
      <w:r w:rsidRPr="00AF185B">
        <w:t>Moosavi</w:t>
      </w:r>
      <w:proofErr w:type="spellEnd"/>
      <w:r>
        <w:t>, S</w:t>
      </w:r>
      <w:r w:rsidRPr="00AF185B">
        <w:t>. 2019. SoK: Demystifying Stablecoins. S</w:t>
      </w:r>
      <w:r w:rsidR="00E23383">
        <w:t xml:space="preserve">ocial </w:t>
      </w:r>
      <w:r w:rsidRPr="00AF185B">
        <w:t>S</w:t>
      </w:r>
      <w:r w:rsidR="00E23383">
        <w:t xml:space="preserve">ciences </w:t>
      </w:r>
      <w:r w:rsidRPr="00AF185B">
        <w:t>R</w:t>
      </w:r>
      <w:r w:rsidR="00E23383">
        <w:t xml:space="preserve">esearch </w:t>
      </w:r>
      <w:r w:rsidRPr="00AF185B">
        <w:t>N</w:t>
      </w:r>
      <w:r w:rsidR="00E23383">
        <w:t xml:space="preserve">etwork; </w:t>
      </w:r>
      <w:r w:rsidR="00E23383" w:rsidRPr="00E23383">
        <w:t>https://papers.ssrn.com/sol3/papers.cfm?abstract_id=3466371</w:t>
      </w:r>
      <w:r w:rsidRPr="00AF185B">
        <w:t>.</w:t>
      </w:r>
    </w:p>
    <w:p w14:paraId="49756B61" w14:textId="7C4F2E0D" w:rsidR="00AF185B" w:rsidRPr="00AF185B" w:rsidRDefault="00AF185B" w:rsidP="005D57CB">
      <w:pPr>
        <w:pStyle w:val="Qbodycopynoindent"/>
      </w:pPr>
      <w:r w:rsidRPr="00AF185B">
        <w:t>4</w:t>
      </w:r>
      <w:r w:rsidR="006C3E14">
        <w:t>.</w:t>
      </w:r>
      <w:r w:rsidRPr="00AF185B">
        <w:t xml:space="preserve"> Danezis</w:t>
      </w:r>
      <w:r>
        <w:t>, G.</w:t>
      </w:r>
      <w:r w:rsidR="00EE53F7">
        <w:t>,</w:t>
      </w:r>
      <w:r w:rsidRPr="00AF185B">
        <w:t xml:space="preserve"> Meiklejohn</w:t>
      </w:r>
      <w:r>
        <w:t>, S</w:t>
      </w:r>
      <w:r w:rsidRPr="00AF185B">
        <w:t xml:space="preserve">. 2016. Centrally banked cryptocurrencies. In </w:t>
      </w:r>
      <w:r w:rsidR="006C3E14" w:rsidRPr="005D57CB">
        <w:rPr>
          <w:i/>
          <w:iCs/>
        </w:rPr>
        <w:t xml:space="preserve">Proceedings of the </w:t>
      </w:r>
      <w:r w:rsidRPr="005D57CB">
        <w:rPr>
          <w:i/>
          <w:iCs/>
        </w:rPr>
        <w:t>N</w:t>
      </w:r>
      <w:r w:rsidR="00EE53F7" w:rsidRPr="005D57CB">
        <w:rPr>
          <w:i/>
          <w:iCs/>
        </w:rPr>
        <w:t xml:space="preserve">etwork and </w:t>
      </w:r>
      <w:r w:rsidRPr="005D57CB">
        <w:rPr>
          <w:i/>
          <w:iCs/>
        </w:rPr>
        <w:t>D</w:t>
      </w:r>
      <w:r w:rsidR="00EE53F7" w:rsidRPr="005D57CB">
        <w:rPr>
          <w:i/>
          <w:iCs/>
        </w:rPr>
        <w:t xml:space="preserve">istributed </w:t>
      </w:r>
      <w:r w:rsidRPr="005D57CB">
        <w:rPr>
          <w:i/>
          <w:iCs/>
        </w:rPr>
        <w:t>S</w:t>
      </w:r>
      <w:r w:rsidR="00EE53F7" w:rsidRPr="005D57CB">
        <w:rPr>
          <w:i/>
          <w:iCs/>
        </w:rPr>
        <w:t xml:space="preserve">ystem </w:t>
      </w:r>
      <w:r w:rsidRPr="005D57CB">
        <w:rPr>
          <w:i/>
          <w:iCs/>
        </w:rPr>
        <w:t>S</w:t>
      </w:r>
      <w:r w:rsidR="00EE53F7" w:rsidRPr="005D57CB">
        <w:rPr>
          <w:i/>
          <w:iCs/>
        </w:rPr>
        <w:t>ecurity Symposium</w:t>
      </w:r>
      <w:r w:rsidRPr="005D57CB">
        <w:rPr>
          <w:i/>
          <w:iCs/>
        </w:rPr>
        <w:t>.</w:t>
      </w:r>
    </w:p>
    <w:p w14:paraId="38A541C7" w14:textId="1BB7AAD0" w:rsidR="00AF185B" w:rsidRPr="00AF185B" w:rsidRDefault="00AF185B" w:rsidP="005D57CB">
      <w:pPr>
        <w:pStyle w:val="Qbodycopynoindent"/>
      </w:pPr>
      <w:r w:rsidRPr="00AF185B">
        <w:t>5</w:t>
      </w:r>
      <w:r w:rsidR="006C3E14">
        <w:t>.</w:t>
      </w:r>
      <w:r w:rsidRPr="00AF185B">
        <w:t xml:space="preserve"> Griffin</w:t>
      </w:r>
      <w:r>
        <w:t>, J. M.</w:t>
      </w:r>
      <w:r w:rsidR="009A114A">
        <w:t>,</w:t>
      </w:r>
      <w:r w:rsidRPr="00AF185B">
        <w:t xml:space="preserve"> Shams</w:t>
      </w:r>
      <w:r>
        <w:t>, A</w:t>
      </w:r>
      <w:r w:rsidRPr="00AF185B">
        <w:t>. 2018. Is bitcoin really un-tethered? S</w:t>
      </w:r>
      <w:r w:rsidR="00334F61">
        <w:t xml:space="preserve">ocial </w:t>
      </w:r>
      <w:r w:rsidRPr="00AF185B">
        <w:t>S</w:t>
      </w:r>
      <w:r w:rsidR="00334F61">
        <w:t xml:space="preserve">ciences </w:t>
      </w:r>
      <w:r w:rsidRPr="00AF185B">
        <w:t>R</w:t>
      </w:r>
      <w:r w:rsidR="00334F61">
        <w:t xml:space="preserve">esearch </w:t>
      </w:r>
      <w:r w:rsidRPr="00AF185B">
        <w:t>N</w:t>
      </w:r>
      <w:r w:rsidR="00334F61">
        <w:t>etwork;</w:t>
      </w:r>
      <w:r w:rsidR="009A114A" w:rsidRPr="009A114A">
        <w:t xml:space="preserve"> https://papers.ssrn.com/sol3/papers.cfm?abstract_id=3195066</w:t>
      </w:r>
      <w:r w:rsidR="009A114A">
        <w:t>.</w:t>
      </w:r>
    </w:p>
    <w:p w14:paraId="36D94B75" w14:textId="5135B5AD" w:rsidR="00AF185B" w:rsidRPr="00AF185B" w:rsidRDefault="00AF185B" w:rsidP="005D57CB">
      <w:pPr>
        <w:pStyle w:val="Qbodycopynoindent"/>
      </w:pPr>
      <w:r w:rsidRPr="00AF185B">
        <w:t>6</w:t>
      </w:r>
      <w:r w:rsidR="006C3E14">
        <w:t>.</w:t>
      </w:r>
      <w:r w:rsidRPr="00AF185B">
        <w:t xml:space="preserve"> Moin</w:t>
      </w:r>
      <w:r>
        <w:t>, A.</w:t>
      </w:r>
      <w:r w:rsidRPr="00AF185B">
        <w:t>, Sekniqi</w:t>
      </w:r>
      <w:r>
        <w:t>, K.</w:t>
      </w:r>
      <w:r w:rsidRPr="00AF185B">
        <w:t xml:space="preserve">, </w:t>
      </w:r>
      <w:proofErr w:type="spellStart"/>
      <w:r w:rsidRPr="00AF185B">
        <w:t>Sirer</w:t>
      </w:r>
      <w:proofErr w:type="spellEnd"/>
      <w:r>
        <w:t>, E. G</w:t>
      </w:r>
      <w:r w:rsidRPr="00AF185B">
        <w:t xml:space="preserve">. 2020. </w:t>
      </w:r>
      <w:proofErr w:type="spellStart"/>
      <w:r w:rsidRPr="00AF185B">
        <w:t>SoK</w:t>
      </w:r>
      <w:proofErr w:type="spellEnd"/>
      <w:r w:rsidRPr="00AF185B">
        <w:t xml:space="preserve">: A </w:t>
      </w:r>
      <w:r w:rsidR="00451113">
        <w:t>c</w:t>
      </w:r>
      <w:r w:rsidRPr="00AF185B">
        <w:t xml:space="preserve">lassification </w:t>
      </w:r>
      <w:r w:rsidR="00451113">
        <w:t>f</w:t>
      </w:r>
      <w:r w:rsidRPr="00AF185B">
        <w:t xml:space="preserve">ramework for </w:t>
      </w:r>
      <w:proofErr w:type="spellStart"/>
      <w:r w:rsidR="00451113">
        <w:t>s</w:t>
      </w:r>
      <w:r w:rsidRPr="00AF185B">
        <w:t>tablecoin</w:t>
      </w:r>
      <w:proofErr w:type="spellEnd"/>
      <w:r w:rsidRPr="00AF185B">
        <w:t xml:space="preserve"> </w:t>
      </w:r>
      <w:r w:rsidR="00451113">
        <w:t>d</w:t>
      </w:r>
      <w:r w:rsidRPr="00AF185B">
        <w:t xml:space="preserve">esigns. In </w:t>
      </w:r>
      <w:r w:rsidRPr="005D57CB">
        <w:rPr>
          <w:i/>
          <w:iCs/>
        </w:rPr>
        <w:t>Financial Cryptography</w:t>
      </w:r>
      <w:r w:rsidRPr="00AF185B">
        <w:t>.</w:t>
      </w:r>
    </w:p>
    <w:p w14:paraId="49308B04" w14:textId="3907EF47" w:rsidR="00AF185B" w:rsidRPr="00AF185B" w:rsidRDefault="00AF185B" w:rsidP="005D57CB">
      <w:pPr>
        <w:pStyle w:val="Qbodycopynoindent"/>
      </w:pPr>
      <w:r w:rsidRPr="00AF185B">
        <w:t>7</w:t>
      </w:r>
      <w:r w:rsidR="006C3E14">
        <w:t>.</w:t>
      </w:r>
      <w:r w:rsidRPr="00AF185B">
        <w:t xml:space="preserve"> Nakamoto</w:t>
      </w:r>
      <w:r>
        <w:t>, S</w:t>
      </w:r>
      <w:r w:rsidRPr="00AF185B">
        <w:t xml:space="preserve">. 2008. Bitcoin: </w:t>
      </w:r>
      <w:r w:rsidR="00FC540A">
        <w:t>a</w:t>
      </w:r>
      <w:r w:rsidRPr="00AF185B">
        <w:t xml:space="preserve"> peer-to-peer electronic cash system</w:t>
      </w:r>
      <w:r w:rsidR="00FC540A">
        <w:t>;</w:t>
      </w:r>
      <w:r w:rsidR="00FC540A" w:rsidRPr="00FC540A">
        <w:t xml:space="preserve"> https://bitcoin.org/bitcoin.pdf</w:t>
      </w:r>
      <w:r w:rsidR="00FC540A">
        <w:t>.</w:t>
      </w:r>
    </w:p>
    <w:p w14:paraId="6ED1EF8C" w14:textId="61765934" w:rsidR="00AF185B" w:rsidRPr="00AF185B" w:rsidRDefault="00AF185B" w:rsidP="005D57CB">
      <w:pPr>
        <w:pStyle w:val="Qbodycopynoindent"/>
      </w:pPr>
      <w:r w:rsidRPr="00AF185B">
        <w:t>8</w:t>
      </w:r>
      <w:r w:rsidR="006C3E14">
        <w:t>.</w:t>
      </w:r>
      <w:r w:rsidRPr="00AF185B">
        <w:t xml:space="preserve"> Narayanan</w:t>
      </w:r>
      <w:r>
        <w:t>, A.</w:t>
      </w:r>
      <w:r w:rsidR="00684402">
        <w:t>, et al</w:t>
      </w:r>
      <w:r w:rsidRPr="00AF185B">
        <w:t xml:space="preserve">. 2016. </w:t>
      </w:r>
      <w:r w:rsidRPr="005D57CB">
        <w:rPr>
          <w:i/>
          <w:iCs/>
        </w:rPr>
        <w:t>Bitcoin and Cryptocurrency Technologies</w:t>
      </w:r>
      <w:r w:rsidRPr="00AF185B">
        <w:t>.</w:t>
      </w:r>
      <w:r>
        <w:t xml:space="preserve"> </w:t>
      </w:r>
      <w:r w:rsidRPr="00AF185B">
        <w:t>Princeton</w:t>
      </w:r>
      <w:r w:rsidR="007C232C">
        <w:t xml:space="preserve"> University Press</w:t>
      </w:r>
      <w:r w:rsidRPr="00AF185B">
        <w:t>.</w:t>
      </w:r>
    </w:p>
    <w:p w14:paraId="51B7BBBB" w14:textId="4B27A2B9" w:rsidR="00AF185B" w:rsidRPr="00AF185B" w:rsidRDefault="00AF185B" w:rsidP="005D57CB">
      <w:pPr>
        <w:pStyle w:val="Qbodycopynoindent"/>
      </w:pPr>
      <w:r w:rsidRPr="00AF185B">
        <w:t>9</w:t>
      </w:r>
      <w:r w:rsidR="006C3E14">
        <w:t>.</w:t>
      </w:r>
      <w:r w:rsidRPr="00AF185B">
        <w:t xml:space="preserve"> Pernice</w:t>
      </w:r>
      <w:r w:rsidR="00684402">
        <w:t>, I. G. A., et al</w:t>
      </w:r>
      <w:r w:rsidRPr="00AF185B">
        <w:t xml:space="preserve">. 2019. Monetary </w:t>
      </w:r>
      <w:r w:rsidR="00451113">
        <w:t>s</w:t>
      </w:r>
      <w:r w:rsidRPr="00AF185B">
        <w:t>tabilization</w:t>
      </w:r>
      <w:r>
        <w:t xml:space="preserve"> </w:t>
      </w:r>
      <w:r w:rsidRPr="00AF185B">
        <w:t xml:space="preserve">in </w:t>
      </w:r>
      <w:r w:rsidR="00451113">
        <w:t>c</w:t>
      </w:r>
      <w:r w:rsidRPr="00AF185B">
        <w:t xml:space="preserve">ryptocurrencies: </w:t>
      </w:r>
      <w:r w:rsidR="00451113">
        <w:t>d</w:t>
      </w:r>
      <w:r w:rsidRPr="00AF185B">
        <w:t xml:space="preserve">esign </w:t>
      </w:r>
      <w:r w:rsidR="00451113">
        <w:t>a</w:t>
      </w:r>
      <w:r w:rsidRPr="00AF185B">
        <w:t xml:space="preserve">pproaches and </w:t>
      </w:r>
      <w:r w:rsidR="00451113">
        <w:t>o</w:t>
      </w:r>
      <w:r w:rsidRPr="00AF185B">
        <w:t xml:space="preserve">pen </w:t>
      </w:r>
      <w:r w:rsidR="00451113">
        <w:t>q</w:t>
      </w:r>
      <w:r w:rsidRPr="00AF185B">
        <w:t>uestions. In</w:t>
      </w:r>
      <w:r w:rsidR="00451113">
        <w:t xml:space="preserve"> </w:t>
      </w:r>
      <w:r w:rsidR="006C3E14" w:rsidRPr="005D57CB">
        <w:rPr>
          <w:i/>
          <w:iCs/>
        </w:rPr>
        <w:t>Proceeding of the</w:t>
      </w:r>
      <w:r w:rsidR="006C3E14">
        <w:t xml:space="preserve"> </w:t>
      </w:r>
      <w:r w:rsidR="00451113" w:rsidRPr="005D57CB">
        <w:rPr>
          <w:i/>
          <w:iCs/>
        </w:rPr>
        <w:t>IEEE Crypto Valley Conference on Blockchain Technology</w:t>
      </w:r>
      <w:r w:rsidRPr="00AF185B">
        <w:t>.</w:t>
      </w:r>
    </w:p>
    <w:p w14:paraId="5DC76F97" w14:textId="0E551F4B" w:rsidR="00AF185B" w:rsidRPr="00AF185B" w:rsidRDefault="00AF185B" w:rsidP="005D57CB">
      <w:pPr>
        <w:pStyle w:val="Qbodycopynoindent"/>
      </w:pPr>
      <w:r w:rsidRPr="00AF185B">
        <w:t>10</w:t>
      </w:r>
      <w:r w:rsidR="006C3E14">
        <w:t>.</w:t>
      </w:r>
      <w:r w:rsidRPr="00AF185B">
        <w:t xml:space="preserve"> Pimentel</w:t>
      </w:r>
      <w:r w:rsidR="00684402">
        <w:t>, E.</w:t>
      </w:r>
      <w:r w:rsidRPr="00AF185B">
        <w:t>, Boulianne</w:t>
      </w:r>
      <w:r w:rsidR="00684402">
        <w:t>, E.</w:t>
      </w:r>
      <w:r w:rsidRPr="00AF185B">
        <w:t>, Eskandari</w:t>
      </w:r>
      <w:r w:rsidR="00684402">
        <w:t>, S.</w:t>
      </w:r>
      <w:r w:rsidRPr="00AF185B">
        <w:t>, Clark</w:t>
      </w:r>
      <w:r w:rsidR="00684402">
        <w:t>, J</w:t>
      </w:r>
      <w:r w:rsidRPr="00AF185B">
        <w:t xml:space="preserve">. 2019. Systemizing the </w:t>
      </w:r>
      <w:r w:rsidR="008E469F">
        <w:t>c</w:t>
      </w:r>
      <w:r w:rsidRPr="00AF185B">
        <w:t xml:space="preserve">hallenges of </w:t>
      </w:r>
      <w:r w:rsidR="008E469F">
        <w:t>a</w:t>
      </w:r>
      <w:r w:rsidRPr="00AF185B">
        <w:t xml:space="preserve">uditing </w:t>
      </w:r>
      <w:r w:rsidR="008E469F">
        <w:t>b</w:t>
      </w:r>
      <w:r w:rsidRPr="00AF185B">
        <w:t>lockchain-</w:t>
      </w:r>
      <w:r w:rsidR="008E469F">
        <w:t>b</w:t>
      </w:r>
      <w:r w:rsidRPr="00AF185B">
        <w:t>ased</w:t>
      </w:r>
      <w:r>
        <w:t xml:space="preserve"> </w:t>
      </w:r>
      <w:r w:rsidR="008E469F">
        <w:t>a</w:t>
      </w:r>
      <w:r w:rsidRPr="00AF185B">
        <w:t xml:space="preserve">ssets. </w:t>
      </w:r>
      <w:r w:rsidRPr="005D57CB">
        <w:rPr>
          <w:i/>
          <w:iCs/>
        </w:rPr>
        <w:t>S</w:t>
      </w:r>
      <w:r w:rsidR="008E469F" w:rsidRPr="005D57CB">
        <w:rPr>
          <w:i/>
          <w:iCs/>
        </w:rPr>
        <w:t xml:space="preserve">ocial </w:t>
      </w:r>
      <w:r w:rsidRPr="005D57CB">
        <w:rPr>
          <w:i/>
          <w:iCs/>
        </w:rPr>
        <w:t>S</w:t>
      </w:r>
      <w:r w:rsidR="008E469F" w:rsidRPr="005D57CB">
        <w:rPr>
          <w:i/>
          <w:iCs/>
        </w:rPr>
        <w:t>cience</w:t>
      </w:r>
      <w:r w:rsidR="006C3E14" w:rsidRPr="005D57CB">
        <w:rPr>
          <w:i/>
          <w:iCs/>
        </w:rPr>
        <w:t>s</w:t>
      </w:r>
      <w:r w:rsidR="008E469F" w:rsidRPr="005D57CB">
        <w:rPr>
          <w:i/>
          <w:iCs/>
        </w:rPr>
        <w:t xml:space="preserve"> </w:t>
      </w:r>
      <w:r w:rsidRPr="005D57CB">
        <w:rPr>
          <w:i/>
          <w:iCs/>
        </w:rPr>
        <w:t>R</w:t>
      </w:r>
      <w:r w:rsidR="008E469F" w:rsidRPr="005D57CB">
        <w:rPr>
          <w:i/>
          <w:iCs/>
        </w:rPr>
        <w:t xml:space="preserve">esearch </w:t>
      </w:r>
      <w:r w:rsidRPr="005D57CB">
        <w:rPr>
          <w:i/>
          <w:iCs/>
        </w:rPr>
        <w:t>N</w:t>
      </w:r>
      <w:r w:rsidR="008E469F" w:rsidRPr="005D57CB">
        <w:rPr>
          <w:i/>
          <w:iCs/>
        </w:rPr>
        <w:t>etwork</w:t>
      </w:r>
      <w:r w:rsidR="006C3E14" w:rsidRPr="005D57CB">
        <w:rPr>
          <w:i/>
          <w:iCs/>
        </w:rPr>
        <w:t xml:space="preserve"> Electronic Journal</w:t>
      </w:r>
      <w:r w:rsidRPr="00AF185B">
        <w:t>.</w:t>
      </w:r>
    </w:p>
    <w:p w14:paraId="11F92D30" w14:textId="4DD2634B" w:rsidR="00AF185B" w:rsidRPr="00AF185B" w:rsidRDefault="00AF185B" w:rsidP="005D57CB">
      <w:pPr>
        <w:pStyle w:val="Qbodycopynoindent"/>
      </w:pPr>
      <w:r w:rsidRPr="00AF185B">
        <w:t>11</w:t>
      </w:r>
      <w:r w:rsidR="006C3E14">
        <w:t>.</w:t>
      </w:r>
      <w:r w:rsidRPr="00AF185B">
        <w:t xml:space="preserve"> Rogoff</w:t>
      </w:r>
      <w:r w:rsidR="00684402">
        <w:t>, K. S.</w:t>
      </w:r>
      <w:r w:rsidRPr="00AF185B">
        <w:t xml:space="preserve"> 2017. </w:t>
      </w:r>
      <w:r w:rsidRPr="005D57CB">
        <w:rPr>
          <w:i/>
          <w:iCs/>
        </w:rPr>
        <w:t>The Curse of Cash: How Large-Denomination Bills Aid Crime and Tax Evasion and Constrain Monetary Policy</w:t>
      </w:r>
      <w:r w:rsidRPr="00AF185B">
        <w:t>.</w:t>
      </w:r>
      <w:r>
        <w:t xml:space="preserve"> </w:t>
      </w:r>
      <w:r w:rsidRPr="00AF185B">
        <w:t>Princeton University Press.</w:t>
      </w:r>
    </w:p>
    <w:p w14:paraId="25903A6F" w14:textId="77777777" w:rsidR="00AF185B" w:rsidRDefault="00AF185B" w:rsidP="005D57CB">
      <w:pPr>
        <w:pStyle w:val="Qbodycopynoindent"/>
        <w:rPr>
          <w:noProof/>
        </w:rPr>
      </w:pPr>
    </w:p>
    <w:p w14:paraId="190BC28B" w14:textId="1B381F65" w:rsidR="007F0184" w:rsidRDefault="007F0184" w:rsidP="005D57CB">
      <w:pPr>
        <w:pStyle w:val="Q2ndlevelhead"/>
        <w:rPr>
          <w:noProof/>
        </w:rPr>
      </w:pPr>
      <w:r>
        <w:rPr>
          <w:noProof/>
        </w:rPr>
        <w:t>Related Articles</w:t>
      </w:r>
    </w:p>
    <w:p w14:paraId="73330C02" w14:textId="7476355F" w:rsidR="007F0184" w:rsidRPr="005D57CB" w:rsidRDefault="007F0184" w:rsidP="005D57CB">
      <w:pPr>
        <w:pStyle w:val="Qbodycopynoindent"/>
      </w:pPr>
      <w:r w:rsidRPr="005D57CB">
        <w:t>Bitcoin</w:t>
      </w:r>
      <w:r w:rsidR="00CC499D" w:rsidRPr="005D57CB">
        <w:t>’</w:t>
      </w:r>
      <w:r w:rsidRPr="005D57CB">
        <w:t xml:space="preserve">s Academic Pedigree </w:t>
      </w:r>
    </w:p>
    <w:p w14:paraId="22C0BA85" w14:textId="617EDC60" w:rsidR="00C94AAF" w:rsidRPr="005D57CB" w:rsidRDefault="00C94AAF" w:rsidP="005D57CB">
      <w:pPr>
        <w:pStyle w:val="Qbodycopynoindent"/>
      </w:pPr>
      <w:r w:rsidRPr="005D57CB">
        <w:t>The concept of cryptocurrencies is built from forgotten ideas in research literature.</w:t>
      </w:r>
    </w:p>
    <w:p w14:paraId="0860ADCE" w14:textId="531935CA" w:rsidR="007F0184" w:rsidRPr="005D57CB" w:rsidRDefault="007F0184" w:rsidP="005D57CB">
      <w:pPr>
        <w:pStyle w:val="Qbodycopynoindent"/>
      </w:pPr>
      <w:r w:rsidRPr="005D57CB">
        <w:t xml:space="preserve">Arvind Narayanan and Jeremy Clark </w:t>
      </w:r>
    </w:p>
    <w:p w14:paraId="7FF85BB9" w14:textId="77777777" w:rsidR="007F0184" w:rsidRPr="005D57CB" w:rsidRDefault="007F0184" w:rsidP="005D57CB">
      <w:pPr>
        <w:pStyle w:val="Qbodycopynoindent"/>
      </w:pPr>
      <w:r w:rsidRPr="005D57CB">
        <w:t xml:space="preserve">https://queue.acm.org/detail.cfm?id=3136559 </w:t>
      </w:r>
    </w:p>
    <w:p w14:paraId="75E3C8A2" w14:textId="77777777" w:rsidR="007F0184" w:rsidRPr="005D57CB" w:rsidRDefault="007F0184" w:rsidP="005D57CB">
      <w:pPr>
        <w:pStyle w:val="Qbodycopynoindent"/>
      </w:pPr>
    </w:p>
    <w:p w14:paraId="3E94D594" w14:textId="77777777" w:rsidR="007F0184" w:rsidRPr="005D57CB" w:rsidRDefault="007F0184" w:rsidP="005D57CB">
      <w:pPr>
        <w:pStyle w:val="Qbodycopynoindent"/>
      </w:pPr>
      <w:r w:rsidRPr="005D57CB">
        <w:t xml:space="preserve">Blockchain Technology: What Is It Good for? </w:t>
      </w:r>
    </w:p>
    <w:p w14:paraId="52A6E5F2" w14:textId="77777777" w:rsidR="00C94AAF" w:rsidRPr="005D57CB" w:rsidRDefault="00C94AAF" w:rsidP="005D57CB">
      <w:pPr>
        <w:pStyle w:val="Qbodycopynoindent"/>
      </w:pPr>
      <w:r w:rsidRPr="005D57CB">
        <w:t>Industry's dreams and fears for this new technology</w:t>
      </w:r>
    </w:p>
    <w:p w14:paraId="6ED269CD" w14:textId="093166E5" w:rsidR="007F0184" w:rsidRPr="005D57CB" w:rsidRDefault="007F0184" w:rsidP="005D57CB">
      <w:pPr>
        <w:pStyle w:val="Qbodycopynoindent"/>
      </w:pPr>
      <w:r w:rsidRPr="005D57CB">
        <w:t xml:space="preserve">Scott </w:t>
      </w:r>
      <w:proofErr w:type="spellStart"/>
      <w:r w:rsidRPr="005D57CB">
        <w:t>Ruoti</w:t>
      </w:r>
      <w:proofErr w:type="spellEnd"/>
      <w:r w:rsidRPr="005D57CB">
        <w:t xml:space="preserve">, Ben Kaiser, </w:t>
      </w:r>
      <w:proofErr w:type="spellStart"/>
      <w:r w:rsidRPr="005D57CB">
        <w:t>Arkady</w:t>
      </w:r>
      <w:proofErr w:type="spellEnd"/>
      <w:r w:rsidRPr="005D57CB">
        <w:t xml:space="preserve"> Yerukhimovich, Jeremy Clark, and Robert Cunningham </w:t>
      </w:r>
    </w:p>
    <w:p w14:paraId="1931D1EA" w14:textId="77777777" w:rsidR="007F0184" w:rsidRPr="005D57CB" w:rsidRDefault="007F0184" w:rsidP="005D57CB">
      <w:pPr>
        <w:pStyle w:val="Qbodycopynoindent"/>
      </w:pPr>
      <w:r w:rsidRPr="005D57CB">
        <w:lastRenderedPageBreak/>
        <w:t xml:space="preserve">https://queue.acm.org/detail.cfm?id=3376896 </w:t>
      </w:r>
    </w:p>
    <w:p w14:paraId="274EBBFA" w14:textId="77777777" w:rsidR="007F0184" w:rsidRPr="005D57CB" w:rsidRDefault="007F0184" w:rsidP="005D57CB">
      <w:pPr>
        <w:pStyle w:val="Qbodycopynoindent"/>
      </w:pPr>
    </w:p>
    <w:p w14:paraId="128E219E" w14:textId="1893F7CF" w:rsidR="007F0184" w:rsidRPr="005D57CB" w:rsidRDefault="007F0184" w:rsidP="005D57CB">
      <w:pPr>
        <w:pStyle w:val="Qbodycopynoindent"/>
      </w:pPr>
      <w:r w:rsidRPr="005D57CB">
        <w:t>A Hitchhiker</w:t>
      </w:r>
      <w:r w:rsidR="00CC499D" w:rsidRPr="005D57CB">
        <w:t>’</w:t>
      </w:r>
      <w:r w:rsidRPr="005D57CB">
        <w:t>s Guide to the Blockchain Universe</w:t>
      </w:r>
    </w:p>
    <w:p w14:paraId="54E7F6CA" w14:textId="0FCAD9C1" w:rsidR="00103BDF" w:rsidRPr="005D57CB" w:rsidRDefault="00103BDF" w:rsidP="005D57CB">
      <w:pPr>
        <w:pStyle w:val="Qbodycopynoindent"/>
      </w:pPr>
      <w:r w:rsidRPr="005D57CB">
        <w:t>Blockchain remains a mystery, despite its growing acceptance.</w:t>
      </w:r>
    </w:p>
    <w:p w14:paraId="71AC5BEC" w14:textId="474510DE" w:rsidR="007F0184" w:rsidRPr="005D57CB" w:rsidRDefault="007F0184" w:rsidP="005D57CB">
      <w:pPr>
        <w:pStyle w:val="Qbodycopynoindent"/>
      </w:pPr>
      <w:r w:rsidRPr="005D57CB">
        <w:t xml:space="preserve">Jim Waldo </w:t>
      </w:r>
    </w:p>
    <w:p w14:paraId="7C4F6F68" w14:textId="77777777" w:rsidR="007F0184" w:rsidRPr="005D57CB" w:rsidRDefault="007F0184" w:rsidP="005D57CB">
      <w:pPr>
        <w:pStyle w:val="Qbodycopynoindent"/>
      </w:pPr>
      <w:r w:rsidRPr="005D57CB">
        <w:t xml:space="preserve">https://queue.acm.org/detail.cfm?id=3305265 </w:t>
      </w:r>
    </w:p>
    <w:p w14:paraId="7102FBB3" w14:textId="3FA4FEE6" w:rsidR="007F0184" w:rsidRDefault="007F0184" w:rsidP="005D57CB">
      <w:pPr>
        <w:tabs>
          <w:tab w:val="center" w:pos="4800"/>
          <w:tab w:val="right" w:pos="9500"/>
        </w:tabs>
        <w:rPr>
          <w:noProof/>
        </w:rPr>
      </w:pPr>
      <w:r>
        <w:rPr>
          <w:noProof/>
        </w:rPr>
        <w:t xml:space="preserve">  </w:t>
      </w:r>
    </w:p>
    <w:p w14:paraId="15154827" w14:textId="0A737318" w:rsidR="007F0184" w:rsidRPr="005D57CB" w:rsidRDefault="007F0184" w:rsidP="005D57CB">
      <w:pPr>
        <w:pStyle w:val="Qbiotext"/>
      </w:pPr>
      <w:r w:rsidRPr="005D57CB">
        <w:rPr>
          <w:rStyle w:val="Qbioname"/>
        </w:rPr>
        <w:t>Jeremy Clark</w:t>
      </w:r>
      <w:r w:rsidRPr="005D57CB">
        <w:t xml:space="preserve"> is an associate professor at the Concordia Institute for Information Systems Engineering in Montreal, Canada, where he holds the NSERC/</w:t>
      </w:r>
      <w:del w:id="241" w:author="Jeremy Clark" w:date="2020-02-06T13:59:00Z">
        <w:r w:rsidRPr="005D57CB" w:rsidDel="007922C9">
          <w:delText>RCGT</w:delText>
        </w:r>
      </w:del>
      <w:ins w:id="242" w:author="Jeremy Clark" w:date="2020-02-06T13:59:00Z">
        <w:r w:rsidR="007922C9">
          <w:t>Raymond Chabot Grant Thornton</w:t>
        </w:r>
      </w:ins>
      <w:r w:rsidRPr="005D57CB">
        <w:t>/</w:t>
      </w:r>
      <w:proofErr w:type="spellStart"/>
      <w:r w:rsidRPr="005D57CB">
        <w:t>Catallaxy</w:t>
      </w:r>
      <w:proofErr w:type="spellEnd"/>
      <w:r w:rsidRPr="005D57CB">
        <w:t xml:space="preserve"> Industrial Research Chair in Blockchain Technologies. He collaborates regularly with government agencies on voting and blockchain technologies. </w:t>
      </w:r>
    </w:p>
    <w:p w14:paraId="6C7DBA76" w14:textId="48E5AC13" w:rsidR="007F0184" w:rsidRPr="005D57CB" w:rsidRDefault="007F0184" w:rsidP="005D57CB">
      <w:pPr>
        <w:pStyle w:val="Qbiotext"/>
      </w:pPr>
      <w:r w:rsidRPr="005D57CB">
        <w:rPr>
          <w:rStyle w:val="Qbioname"/>
        </w:rPr>
        <w:t>Didem Demirag</w:t>
      </w:r>
      <w:r w:rsidRPr="005D57CB">
        <w:t xml:space="preserve"> is a Ph</w:t>
      </w:r>
      <w:r w:rsidR="00103BDF" w:rsidRPr="005D57CB">
        <w:t>.</w:t>
      </w:r>
      <w:r w:rsidRPr="005D57CB">
        <w:t>D</w:t>
      </w:r>
      <w:r w:rsidR="00103BDF" w:rsidRPr="005D57CB">
        <w:t>.</w:t>
      </w:r>
      <w:r w:rsidRPr="005D57CB">
        <w:t xml:space="preserve"> student at the Concordia Institute for Information Systems Engineering in Montreal, Canada. She is interested in applied cryptography, genomic privacy, </w:t>
      </w:r>
      <w:r w:rsidR="00103BDF" w:rsidRPr="005D57CB">
        <w:t xml:space="preserve">and </w:t>
      </w:r>
      <w:r w:rsidRPr="005D57CB">
        <w:t xml:space="preserve">blockchain applications. She is working on realizing secure function evaluation using blockchain and is an intern at Autorité des Marchés Financiers, Montreal. </w:t>
      </w:r>
    </w:p>
    <w:p w14:paraId="1C885F56" w14:textId="2E072873" w:rsidR="00103BDF" w:rsidRPr="005D57CB" w:rsidRDefault="007F0184" w:rsidP="005D57CB">
      <w:pPr>
        <w:pStyle w:val="Qbiotext"/>
      </w:pPr>
      <w:r w:rsidRPr="005D57CB">
        <w:rPr>
          <w:rStyle w:val="Qbioname"/>
        </w:rPr>
        <w:t>Seyedehmahsa Moosavi</w:t>
      </w:r>
      <w:r w:rsidRPr="005D57CB">
        <w:t xml:space="preserve"> is a Ph.D. student at the Concordia Institute for Information Systems Engineering in Montreal, Canada. She previously worked as a research intern at the Autorit</w:t>
      </w:r>
      <w:r w:rsidR="00CC499D" w:rsidRPr="005D57CB">
        <w:rPr>
          <w:rFonts w:cs="Times New Roman"/>
        </w:rPr>
        <w:t>é</w:t>
      </w:r>
      <w:r w:rsidRPr="005D57CB">
        <w:t xml:space="preserve"> des March</w:t>
      </w:r>
      <w:r w:rsidR="00CC499D" w:rsidRPr="005D57CB">
        <w:rPr>
          <w:rFonts w:cs="Times New Roman"/>
        </w:rPr>
        <w:t>é</w:t>
      </w:r>
      <w:r w:rsidRPr="005D57CB">
        <w:t>s Financiers, Qu</w:t>
      </w:r>
      <w:r w:rsidR="00CC499D" w:rsidRPr="005D57CB">
        <w:rPr>
          <w:rFonts w:cs="Times New Roman"/>
        </w:rPr>
        <w:t>é</w:t>
      </w:r>
      <w:r w:rsidRPr="005D57CB">
        <w:t>bec, and now focuses on understanding the future of financial technologies using blockchains.</w:t>
      </w:r>
    </w:p>
    <w:p w14:paraId="2000D32A" w14:textId="63A78B8F" w:rsidR="00103BDF" w:rsidRDefault="00103BDF" w:rsidP="005D57CB">
      <w:pPr>
        <w:pStyle w:val="Qcopyrightline"/>
        <w:rPr>
          <w:noProof/>
        </w:rPr>
      </w:pPr>
      <w:r w:rsidRPr="00C1161B">
        <w:t xml:space="preserve">Copyright © </w:t>
      </w:r>
      <w:r w:rsidRPr="00400822">
        <w:t>20</w:t>
      </w:r>
      <w:r>
        <w:t>20</w:t>
      </w:r>
      <w:r w:rsidRPr="00C1161B">
        <w:t xml:space="preserve"> held by owner/author. Publication rights licensed to ACM.</w:t>
      </w:r>
      <w:r w:rsidR="007F0184">
        <w:rPr>
          <w:noProof/>
        </w:rPr>
        <w:t xml:space="preserve"> </w:t>
      </w:r>
    </w:p>
    <w:p w14:paraId="3642664F" w14:textId="77777777" w:rsidR="00103BDF" w:rsidRDefault="00103BDF" w:rsidP="005D57CB">
      <w:pPr>
        <w:tabs>
          <w:tab w:val="center" w:pos="4800"/>
          <w:tab w:val="right" w:pos="9500"/>
        </w:tabs>
        <w:rPr>
          <w:noProof/>
        </w:rPr>
      </w:pPr>
    </w:p>
    <w:p w14:paraId="7DC9C8C8" w14:textId="77777777" w:rsidR="007F0184" w:rsidRDefault="007F0184" w:rsidP="00CC499D">
      <w:pPr>
        <w:tabs>
          <w:tab w:val="center" w:pos="4800"/>
          <w:tab w:val="right" w:pos="9500"/>
        </w:tabs>
        <w:ind w:firstLine="720"/>
        <w:rPr>
          <w:noProof/>
        </w:rPr>
      </w:pPr>
    </w:p>
    <w:sectPr w:rsidR="007F0184" w:rsidSect="007F018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48A09" w14:textId="77777777" w:rsidR="00FB6C55" w:rsidRDefault="00FB6C55" w:rsidP="007F0184">
      <w:r>
        <w:separator/>
      </w:r>
    </w:p>
  </w:endnote>
  <w:endnote w:type="continuationSeparator" w:id="0">
    <w:p w14:paraId="122C0A09" w14:textId="77777777" w:rsidR="00FB6C55" w:rsidRDefault="00FB6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duitITCStd">
    <w:altName w:val="Calibri"/>
    <w:panose1 w:val="020B0604020202020204"/>
    <w:charset w:val="00"/>
    <w:family w:val="auto"/>
    <w:notTrueType/>
    <w:pitch w:val="variable"/>
    <w:sig w:usb0="00000003" w:usb1="00000000" w:usb2="00000000" w:usb3="00000000" w:csb0="00000001" w:csb1="00000000"/>
  </w:font>
  <w:font w:name="Stone Serif">
    <w:altName w:val="Calibri"/>
    <w:panose1 w:val="020B0604020202020204"/>
    <w:charset w:val="00"/>
    <w:family w:val="auto"/>
    <w:notTrueType/>
    <w:pitch w:val="variable"/>
    <w:sig w:usb0="00000003" w:usb1="00000000" w:usb2="00000000" w:usb3="00000000" w:csb0="00000001" w:csb1="00000000"/>
  </w:font>
  <w:font w:name="ConduitITCStd ExtraLight">
    <w:altName w:val="Calibri"/>
    <w:panose1 w:val="020B0604020202020204"/>
    <w:charset w:val="00"/>
    <w:family w:val="auto"/>
    <w:notTrueType/>
    <w:pitch w:val="variable"/>
    <w:sig w:usb0="00000003" w:usb1="00000000" w:usb2="00000000" w:usb3="00000000" w:csb0="00000001" w:csb1="00000000"/>
  </w:font>
  <w:font w:name="ConduitITCStd Medium">
    <w:altName w:val="Calibri"/>
    <w:panose1 w:val="020B0604020202020204"/>
    <w:charset w:val="00"/>
    <w:family w:val="auto"/>
    <w:notTrueType/>
    <w:pitch w:val="variable"/>
    <w:sig w:usb0="00000003" w:usb1="00000000" w:usb2="00000000" w:usb3="00000000" w:csb0="00000001" w:csb1="00000000"/>
  </w:font>
  <w:font w:name="Stone Sans Bold">
    <w:altName w:val="Calibri"/>
    <w:panose1 w:val="020B0604020202020204"/>
    <w:charset w:val="00"/>
    <w:family w:val="auto"/>
    <w:notTrueType/>
    <w:pitch w:val="variable"/>
    <w:sig w:usb0="00000003" w:usb1="00000000" w:usb2="00000000" w:usb3="00000000" w:csb0="00000001" w:csb1="00000000"/>
  </w:font>
  <w:font w:name="Stone Sans">
    <w:altName w:val="Calibri"/>
    <w:panose1 w:val="020B0604020202020204"/>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2Stone Sans">
    <w:altName w:val="Times New Roman"/>
    <w:panose1 w:val="020B0604020202020204"/>
    <w:charset w:val="00"/>
    <w:family w:val="auto"/>
    <w:pitch w:val="variable"/>
    <w:sig w:usb0="03000000" w:usb1="00000000" w:usb2="00000000" w:usb3="00000000" w:csb0="00000001" w:csb1="00000000"/>
  </w:font>
  <w:font w:name="C FranklinGothic Condensed">
    <w:altName w:val="DokChampa"/>
    <w:panose1 w:val="020B0604020202020204"/>
    <w:charset w:val="00"/>
    <w:family w:val="auto"/>
    <w:pitch w:val="variable"/>
    <w:sig w:usb0="03000000"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b 2Stone Sans Semibold">
    <w:altName w:val="Times New Roman"/>
    <w:panose1 w:val="020B0604020202020204"/>
    <w:charset w:val="00"/>
    <w:family w:val="auto"/>
    <w:pitch w:val="variable"/>
    <w:sig w:usb0="03000000" w:usb1="00000000" w:usb2="00000000" w:usb3="00000000" w:csb0="00000001" w:csb1="00000000"/>
  </w:font>
  <w:font w:name="ConduitITCStd Bold">
    <w:altName w:val="Calibri"/>
    <w:panose1 w:val="020B0604020202020204"/>
    <w:charset w:val="00"/>
    <w:family w:val="auto"/>
    <w:notTrueType/>
    <w:pitch w:val="variable"/>
    <w:sig w:usb0="00000003" w:usb1="00000000" w:usb2="00000000" w:usb3="00000000" w:csb0="00000001" w:csb1="00000000"/>
  </w:font>
  <w:font w:name="Liberation Sans">
    <w:altName w:val="Arial"/>
    <w:panose1 w:val="020B0604020202020204"/>
    <w:charset w:val="01"/>
    <w:family w:val="swiss"/>
    <w:pitch w:val="variable"/>
  </w:font>
  <w:font w:name="AR PL SungtiL GB">
    <w:panose1 w:val="020B0604020202020204"/>
    <w:charset w:val="01"/>
    <w:family w:val="auto"/>
    <w:pitch w:val="variable"/>
  </w:font>
  <w:font w:name="Lohit Devanagari">
    <w:altName w:val="Calibri"/>
    <w:panose1 w:val="020B0604020202020204"/>
    <w:charset w:val="01"/>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42C13" w14:textId="77777777" w:rsidR="00FB6C55" w:rsidRDefault="00FB6C55" w:rsidP="007F0184">
      <w:r>
        <w:separator/>
      </w:r>
    </w:p>
  </w:footnote>
  <w:footnote w:type="continuationSeparator" w:id="0">
    <w:p w14:paraId="733A87EF" w14:textId="77777777" w:rsidR="00FB6C55" w:rsidRDefault="00FB6C55" w:rsidP="007F0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emy Clark">
    <w15:presenceInfo w15:providerId="AD" w15:userId="S::jcla@staff.concordia.ca::71180025-da87-4511-bd1a-fe2788f66f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linkStyles/>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84"/>
    <w:rsid w:val="00033B66"/>
    <w:rsid w:val="000375B2"/>
    <w:rsid w:val="00064000"/>
    <w:rsid w:val="000904F2"/>
    <w:rsid w:val="000932DC"/>
    <w:rsid w:val="000B56DF"/>
    <w:rsid w:val="00103BDF"/>
    <w:rsid w:val="00110798"/>
    <w:rsid w:val="00114B80"/>
    <w:rsid w:val="001865E5"/>
    <w:rsid w:val="001A1368"/>
    <w:rsid w:val="002648A4"/>
    <w:rsid w:val="00283F3A"/>
    <w:rsid w:val="002A7943"/>
    <w:rsid w:val="002B0369"/>
    <w:rsid w:val="002B5B37"/>
    <w:rsid w:val="00302EF6"/>
    <w:rsid w:val="00334F61"/>
    <w:rsid w:val="003D25A9"/>
    <w:rsid w:val="003E1C8C"/>
    <w:rsid w:val="00445DD8"/>
    <w:rsid w:val="00451113"/>
    <w:rsid w:val="00451962"/>
    <w:rsid w:val="004C035B"/>
    <w:rsid w:val="0056660C"/>
    <w:rsid w:val="005A3E3C"/>
    <w:rsid w:val="005D57CB"/>
    <w:rsid w:val="00624125"/>
    <w:rsid w:val="006265A5"/>
    <w:rsid w:val="006414E4"/>
    <w:rsid w:val="00684402"/>
    <w:rsid w:val="006976F5"/>
    <w:rsid w:val="006C3E14"/>
    <w:rsid w:val="006F3626"/>
    <w:rsid w:val="006F6864"/>
    <w:rsid w:val="00741601"/>
    <w:rsid w:val="007425E1"/>
    <w:rsid w:val="007922C9"/>
    <w:rsid w:val="007A5169"/>
    <w:rsid w:val="007A767B"/>
    <w:rsid w:val="007C232C"/>
    <w:rsid w:val="007F0184"/>
    <w:rsid w:val="00810E2A"/>
    <w:rsid w:val="00816F76"/>
    <w:rsid w:val="00844148"/>
    <w:rsid w:val="00873E95"/>
    <w:rsid w:val="00891320"/>
    <w:rsid w:val="008A34D1"/>
    <w:rsid w:val="008B2A01"/>
    <w:rsid w:val="008E469F"/>
    <w:rsid w:val="008E6A50"/>
    <w:rsid w:val="008F7FC7"/>
    <w:rsid w:val="009506AC"/>
    <w:rsid w:val="009A114A"/>
    <w:rsid w:val="00A52B63"/>
    <w:rsid w:val="00A62BB9"/>
    <w:rsid w:val="00A87209"/>
    <w:rsid w:val="00A92885"/>
    <w:rsid w:val="00AE65E5"/>
    <w:rsid w:val="00AF185B"/>
    <w:rsid w:val="00B12E9F"/>
    <w:rsid w:val="00B81DB1"/>
    <w:rsid w:val="00B85916"/>
    <w:rsid w:val="00B9599E"/>
    <w:rsid w:val="00BE58CD"/>
    <w:rsid w:val="00C401B4"/>
    <w:rsid w:val="00C43D23"/>
    <w:rsid w:val="00C94AAF"/>
    <w:rsid w:val="00CA2ABF"/>
    <w:rsid w:val="00CA785C"/>
    <w:rsid w:val="00CB6175"/>
    <w:rsid w:val="00CC499D"/>
    <w:rsid w:val="00CF3CCC"/>
    <w:rsid w:val="00D269A8"/>
    <w:rsid w:val="00D51EBD"/>
    <w:rsid w:val="00D734DA"/>
    <w:rsid w:val="00DB6929"/>
    <w:rsid w:val="00DC76EA"/>
    <w:rsid w:val="00DE1E67"/>
    <w:rsid w:val="00E23383"/>
    <w:rsid w:val="00E72A18"/>
    <w:rsid w:val="00E91F14"/>
    <w:rsid w:val="00EC6D50"/>
    <w:rsid w:val="00ED4326"/>
    <w:rsid w:val="00EE53F7"/>
    <w:rsid w:val="00EF57F3"/>
    <w:rsid w:val="00F32995"/>
    <w:rsid w:val="00F6109D"/>
    <w:rsid w:val="00F6355C"/>
    <w:rsid w:val="00FA7BCC"/>
    <w:rsid w:val="00FB42FB"/>
    <w:rsid w:val="00FB6C55"/>
    <w:rsid w:val="00FC540A"/>
    <w:rsid w:val="00FD6319"/>
    <w:rsid w:val="00FF01E9"/>
    <w:rsid w:val="00FF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049B78"/>
  <w14:defaultImageDpi w14:val="0"/>
  <w15:docId w15:val="{80C5801B-6E82-46E5-8B15-A18410C4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95"/>
    <w:pPr>
      <w:spacing w:after="0" w:line="240" w:lineRule="auto"/>
    </w:pPr>
    <w:rPr>
      <w:rFonts w:eastAsiaTheme="minorHAnsi"/>
      <w:sz w:val="24"/>
      <w:szCs w:val="24"/>
      <w:lang w:val="en-CA"/>
    </w:rPr>
  </w:style>
  <w:style w:type="paragraph" w:styleId="Heading1">
    <w:name w:val="heading 1"/>
    <w:basedOn w:val="Normal"/>
    <w:next w:val="Normal"/>
    <w:link w:val="Heading1Char1"/>
    <w:qFormat/>
    <w:rsid w:val="005D57CB"/>
    <w:pPr>
      <w:keepNext/>
      <w:tabs>
        <w:tab w:val="num" w:pos="0"/>
      </w:tabs>
      <w:spacing w:before="240" w:after="60"/>
      <w:outlineLvl w:val="0"/>
    </w:pPr>
    <w:rPr>
      <w:rFonts w:ascii="Helvetica" w:eastAsia="Times New Roman" w:hAnsi="Helvetica" w:cs="Helvetica"/>
      <w:b/>
      <w:kern w:val="2"/>
      <w:sz w:val="32"/>
    </w:rPr>
  </w:style>
  <w:style w:type="paragraph" w:styleId="Heading2">
    <w:name w:val="heading 2"/>
    <w:basedOn w:val="Normal"/>
    <w:next w:val="Normal"/>
    <w:link w:val="Heading2Char1"/>
    <w:qFormat/>
    <w:rsid w:val="005D57CB"/>
    <w:pPr>
      <w:outlineLvl w:val="1"/>
    </w:pPr>
    <w:rPr>
      <w:rFonts w:eastAsia="Times New Roman"/>
      <w:b/>
      <w:bCs/>
      <w:sz w:val="32"/>
      <w:szCs w:val="32"/>
    </w:rPr>
  </w:style>
  <w:style w:type="paragraph" w:styleId="Heading3">
    <w:name w:val="heading 3"/>
    <w:basedOn w:val="Normal"/>
    <w:next w:val="Normal"/>
    <w:link w:val="Heading3Char1"/>
    <w:qFormat/>
    <w:rsid w:val="005D57CB"/>
    <w:pPr>
      <w:outlineLvl w:val="2"/>
    </w:pPr>
    <w:rPr>
      <w:rFonts w:eastAsia="Times New Roman"/>
      <w:b/>
      <w:bCs/>
      <w:sz w:val="28"/>
      <w:szCs w:val="28"/>
    </w:rPr>
  </w:style>
  <w:style w:type="paragraph" w:styleId="Heading4">
    <w:name w:val="heading 4"/>
    <w:basedOn w:val="Normal"/>
    <w:next w:val="Normal"/>
    <w:link w:val="Heading4Char1"/>
    <w:qFormat/>
    <w:rsid w:val="005D57CB"/>
    <w:pPr>
      <w:outlineLvl w:val="3"/>
    </w:pPr>
    <w:rPr>
      <w:rFonts w:eastAsia="Times New Roman"/>
      <w:b/>
      <w:bCs/>
    </w:rPr>
  </w:style>
  <w:style w:type="paragraph" w:styleId="Heading5">
    <w:name w:val="heading 5"/>
    <w:basedOn w:val="Normal"/>
    <w:next w:val="Normal"/>
    <w:link w:val="Heading5Char1"/>
    <w:qFormat/>
    <w:rsid w:val="005D57CB"/>
    <w:pPr>
      <w:outlineLvl w:val="4"/>
    </w:pPr>
    <w:rPr>
      <w:rFonts w:eastAsia="Times New Roman"/>
      <w:b/>
      <w:bCs/>
      <w:sz w:val="32"/>
      <w:szCs w:val="32"/>
    </w:rPr>
  </w:style>
  <w:style w:type="paragraph" w:styleId="Heading6">
    <w:name w:val="heading 6"/>
    <w:basedOn w:val="Normal"/>
    <w:next w:val="Normal"/>
    <w:link w:val="Heading6Char1"/>
    <w:qFormat/>
    <w:rsid w:val="005D57CB"/>
    <w:pPr>
      <w:outlineLvl w:val="5"/>
    </w:pPr>
    <w:rPr>
      <w:rFonts w:eastAsia="Times New Roman"/>
      <w:b/>
      <w:bCs/>
      <w:sz w:val="46"/>
      <w:szCs w:val="46"/>
    </w:rPr>
  </w:style>
  <w:style w:type="character" w:default="1" w:styleId="DefaultParagraphFont">
    <w:name w:val="Default Paragraph Font"/>
    <w:uiPriority w:val="1"/>
    <w:semiHidden/>
    <w:unhideWhenUsed/>
    <w:rsid w:val="00F329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2995"/>
  </w:style>
  <w:style w:type="character" w:customStyle="1" w:styleId="Heading1Char">
    <w:name w:val="Heading 1 Char"/>
    <w:rsid w:val="005D57CB"/>
    <w:rPr>
      <w:rFonts w:ascii="Helvetica" w:hAnsi="Helvetica" w:cs="Helvetica"/>
      <w:b/>
      <w:kern w:val="2"/>
      <w:sz w:val="32"/>
      <w:szCs w:val="24"/>
    </w:rPr>
  </w:style>
  <w:style w:type="character" w:customStyle="1" w:styleId="Heading2Char">
    <w:name w:val="Heading 2 Char"/>
    <w:rsid w:val="005D57CB"/>
    <w:rPr>
      <w:rFonts w:ascii="Calibri Light" w:eastAsia="Times New Roman" w:hAnsi="Calibri Light" w:cs="Times New Roman"/>
      <w:b/>
      <w:bCs/>
      <w:i/>
      <w:iCs/>
      <w:sz w:val="28"/>
      <w:szCs w:val="28"/>
    </w:rPr>
  </w:style>
  <w:style w:type="character" w:customStyle="1" w:styleId="Heading3Char">
    <w:name w:val="Heading 3 Char"/>
    <w:rsid w:val="005D57CB"/>
    <w:rPr>
      <w:rFonts w:ascii="Calibri Light" w:eastAsia="Times New Roman" w:hAnsi="Calibri Light" w:cs="Times New Roman"/>
      <w:b/>
      <w:bCs/>
      <w:sz w:val="26"/>
      <w:szCs w:val="26"/>
    </w:rPr>
  </w:style>
  <w:style w:type="character" w:customStyle="1" w:styleId="Heading4Char">
    <w:name w:val="Heading 4 Char"/>
    <w:rsid w:val="005D57CB"/>
    <w:rPr>
      <w:b/>
      <w:bCs/>
      <w:sz w:val="28"/>
      <w:szCs w:val="28"/>
    </w:rPr>
  </w:style>
  <w:style w:type="character" w:customStyle="1" w:styleId="Heading5Char">
    <w:name w:val="Heading 5 Char"/>
    <w:rsid w:val="005D57CB"/>
    <w:rPr>
      <w:b/>
      <w:bCs/>
      <w:i/>
      <w:iCs/>
      <w:sz w:val="26"/>
      <w:szCs w:val="26"/>
    </w:rPr>
  </w:style>
  <w:style w:type="character" w:customStyle="1" w:styleId="Heading6Char">
    <w:name w:val="Heading 6 Char"/>
    <w:rsid w:val="005D57CB"/>
    <w:rPr>
      <w:b/>
      <w:bCs/>
    </w:rPr>
  </w:style>
  <w:style w:type="paragraph" w:styleId="Revision">
    <w:name w:val="Revision"/>
    <w:hidden/>
    <w:uiPriority w:val="99"/>
    <w:semiHidden/>
    <w:rsid w:val="00302EF6"/>
    <w:pPr>
      <w:spacing w:after="0" w:line="240" w:lineRule="auto"/>
    </w:pPr>
    <w:rPr>
      <w:rFonts w:ascii="Calibri" w:hAnsi="Calibri" w:cs="Calibri"/>
      <w:sz w:val="24"/>
      <w:szCs w:val="24"/>
    </w:rPr>
  </w:style>
  <w:style w:type="paragraph" w:styleId="BalloonText">
    <w:name w:val="Balloon Text"/>
    <w:basedOn w:val="Normal"/>
    <w:link w:val="BalloonTextChar1"/>
    <w:rsid w:val="005D57CB"/>
    <w:rPr>
      <w:rFonts w:eastAsia="Times New Roman"/>
      <w:sz w:val="18"/>
      <w:szCs w:val="18"/>
    </w:rPr>
  </w:style>
  <w:style w:type="character" w:customStyle="1" w:styleId="BalloonTextChar">
    <w:name w:val="Balloon Text Char"/>
    <w:rsid w:val="005D57CB"/>
    <w:rPr>
      <w:rFonts w:ascii="Times New Roman" w:hAnsi="Times New Roman" w:cs="Times New Roman"/>
      <w:sz w:val="18"/>
      <w:szCs w:val="18"/>
    </w:rPr>
  </w:style>
  <w:style w:type="paragraph" w:customStyle="1" w:styleId="Qcopyrightline">
    <w:name w:val="Q copyright line"/>
    <w:basedOn w:val="Normal"/>
    <w:rsid w:val="005D57CB"/>
    <w:pPr>
      <w:tabs>
        <w:tab w:val="left" w:pos="1440"/>
      </w:tabs>
      <w:autoSpaceDE w:val="0"/>
      <w:spacing w:line="300" w:lineRule="atLeast"/>
      <w:textAlignment w:val="center"/>
    </w:pPr>
    <w:rPr>
      <w:rFonts w:ascii="ConduitITCStd" w:eastAsia="Times New Roman" w:hAnsi="ConduitITCStd" w:cs="ConduitITCStd"/>
      <w:smallCaps/>
      <w:color w:val="000000"/>
      <w:spacing w:val="-1"/>
    </w:rPr>
  </w:style>
  <w:style w:type="character" w:styleId="Hyperlink">
    <w:name w:val="Hyperlink"/>
    <w:rsid w:val="005D57CB"/>
    <w:rPr>
      <w:rFonts w:ascii="Stone Serif" w:hAnsi="Stone Serif" w:cs="Stone Serif"/>
      <w:color w:val="000000"/>
      <w:sz w:val="20"/>
      <w:u w:val="none"/>
    </w:rPr>
  </w:style>
  <w:style w:type="paragraph" w:styleId="NormalWeb">
    <w:name w:val="Normal (Web)"/>
    <w:basedOn w:val="Normal"/>
    <w:rsid w:val="005D57CB"/>
    <w:pPr>
      <w:spacing w:before="100" w:after="100"/>
    </w:pPr>
    <w:rPr>
      <w:rFonts w:eastAsia="Times New Roman"/>
    </w:rPr>
  </w:style>
  <w:style w:type="paragraph" w:customStyle="1" w:styleId="Q1stlevelhead">
    <w:name w:val="Q 1st level head"/>
    <w:basedOn w:val="Normal"/>
    <w:rsid w:val="005D57CB"/>
    <w:pPr>
      <w:autoSpaceDE w:val="0"/>
      <w:spacing w:line="300" w:lineRule="atLeast"/>
      <w:textAlignment w:val="center"/>
    </w:pPr>
    <w:rPr>
      <w:rFonts w:ascii="ConduitITCStd ExtraLight" w:eastAsia="Times New Roman" w:hAnsi="ConduitITCStd ExtraLight" w:cs="ConduitITCStd ExtraLight"/>
      <w:caps/>
      <w:color w:val="000000"/>
      <w:kern w:val="2"/>
    </w:rPr>
  </w:style>
  <w:style w:type="paragraph" w:customStyle="1" w:styleId="Q2ndlevelhead">
    <w:name w:val="Q 2nd level head"/>
    <w:basedOn w:val="Normal"/>
    <w:rsid w:val="005D57CB"/>
    <w:pPr>
      <w:tabs>
        <w:tab w:val="left" w:pos="1440"/>
      </w:tabs>
      <w:autoSpaceDE w:val="0"/>
      <w:spacing w:line="250" w:lineRule="atLeast"/>
      <w:textAlignment w:val="center"/>
    </w:pPr>
    <w:rPr>
      <w:rFonts w:ascii="ConduitITCStd Medium" w:eastAsia="Times New Roman" w:hAnsi="ConduitITCStd Medium" w:cs="ConduitITCStd Medium"/>
      <w:caps/>
      <w:color w:val="000000"/>
    </w:rPr>
  </w:style>
  <w:style w:type="character" w:customStyle="1" w:styleId="Qbioname">
    <w:name w:val="Q bio name"/>
    <w:rsid w:val="005D57CB"/>
    <w:rPr>
      <w:rFonts w:ascii="Stone Sans Bold" w:hAnsi="Stone Sans Bold" w:cs="Stone Sans Bold"/>
      <w:bCs/>
      <w:caps/>
      <w:strike w:val="0"/>
      <w:dstrike w:val="0"/>
      <w:position w:val="0"/>
      <w:sz w:val="20"/>
      <w:szCs w:val="17"/>
      <w:vertAlign w:val="baseline"/>
    </w:rPr>
  </w:style>
  <w:style w:type="paragraph" w:customStyle="1" w:styleId="Qbiotext">
    <w:name w:val="Q bio text"/>
    <w:basedOn w:val="Normal"/>
    <w:rsid w:val="005D57CB"/>
    <w:pPr>
      <w:tabs>
        <w:tab w:val="left" w:pos="1440"/>
      </w:tabs>
      <w:autoSpaceDE w:val="0"/>
      <w:spacing w:line="300" w:lineRule="atLeast"/>
      <w:textAlignment w:val="center"/>
    </w:pPr>
    <w:rPr>
      <w:rFonts w:ascii="Stone Sans" w:eastAsia="Times New Roman" w:hAnsi="Stone Sans" w:cs="Stone Sans"/>
      <w:color w:val="000000"/>
      <w:spacing w:val="-1"/>
    </w:rPr>
  </w:style>
  <w:style w:type="paragraph" w:customStyle="1" w:styleId="Qbodycopy">
    <w:name w:val="Q body copy"/>
    <w:basedOn w:val="Normal"/>
    <w:rsid w:val="005D57CB"/>
    <w:pPr>
      <w:tabs>
        <w:tab w:val="left" w:pos="1440"/>
      </w:tabs>
      <w:autoSpaceDE w:val="0"/>
      <w:spacing w:line="300" w:lineRule="atLeast"/>
      <w:ind w:firstLine="245"/>
      <w:textAlignment w:val="center"/>
    </w:pPr>
    <w:rPr>
      <w:rFonts w:ascii="Stone Serif" w:eastAsia="Times New Roman" w:hAnsi="Stone Serif" w:cs="Stone Serif"/>
      <w:color w:val="000000"/>
      <w:spacing w:val="-1"/>
    </w:rPr>
  </w:style>
  <w:style w:type="paragraph" w:customStyle="1" w:styleId="Qbodycopynoindent">
    <w:name w:val="Q body copy_no indent"/>
    <w:basedOn w:val="Normal"/>
    <w:rsid w:val="005D57CB"/>
    <w:pPr>
      <w:tabs>
        <w:tab w:val="left" w:pos="1440"/>
      </w:tabs>
      <w:autoSpaceDE w:val="0"/>
      <w:spacing w:line="300" w:lineRule="atLeast"/>
      <w:textAlignment w:val="center"/>
    </w:pPr>
    <w:rPr>
      <w:rFonts w:ascii="Stone Serif" w:eastAsia="Times New Roman" w:hAnsi="Stone Serif" w:cs="Stone Serif"/>
      <w:color w:val="000000"/>
      <w:spacing w:val="-1"/>
    </w:rPr>
  </w:style>
  <w:style w:type="paragraph" w:customStyle="1" w:styleId="Qcodingcopy">
    <w:name w:val="Q coding copy"/>
    <w:basedOn w:val="Normal"/>
    <w:rsid w:val="005D57CB"/>
    <w:pPr>
      <w:autoSpaceDE w:val="0"/>
      <w:spacing w:line="300" w:lineRule="atLeast"/>
      <w:textAlignment w:val="center"/>
    </w:pPr>
    <w:rPr>
      <w:rFonts w:ascii="Trebuchet MS" w:eastAsia="Times New Roman" w:hAnsi="Trebuchet MS" w:cs="Trebuchet MS"/>
      <w:color w:val="000000"/>
    </w:rPr>
  </w:style>
  <w:style w:type="paragraph" w:customStyle="1" w:styleId="Qsidebarbodycopy">
    <w:name w:val="Q sidebar body copy"/>
    <w:basedOn w:val="Qbodycopy"/>
    <w:rsid w:val="005D57CB"/>
    <w:rPr>
      <w:rFonts w:ascii="2Stone Sans" w:hAnsi="2Stone Sans" w:cs="2Stone Sans"/>
    </w:rPr>
  </w:style>
  <w:style w:type="paragraph" w:customStyle="1" w:styleId="Qsidebarhead">
    <w:name w:val="Q sidebar head"/>
    <w:basedOn w:val="PlainText"/>
    <w:rsid w:val="005D57CB"/>
    <w:pPr>
      <w:spacing w:line="340" w:lineRule="atLeast"/>
    </w:pPr>
    <w:rPr>
      <w:rFonts w:ascii="C FranklinGothic Condensed" w:eastAsia="Times New Roman" w:hAnsi="C FranklinGothic Condensed" w:cs="C FranklinGothic Condensed"/>
      <w:sz w:val="32"/>
    </w:rPr>
  </w:style>
  <w:style w:type="paragraph" w:styleId="PlainText">
    <w:name w:val="Plain Text"/>
    <w:basedOn w:val="Normal"/>
    <w:link w:val="PlainTextChar1"/>
    <w:rsid w:val="005D57CB"/>
    <w:rPr>
      <w:rFonts w:ascii="Courier" w:hAnsi="Courier" w:cs="Courier"/>
    </w:rPr>
  </w:style>
  <w:style w:type="character" w:customStyle="1" w:styleId="PlainTextChar">
    <w:name w:val="Plain Text Char"/>
    <w:rsid w:val="005D57CB"/>
    <w:rPr>
      <w:rFonts w:ascii="Courier" w:hAnsi="Courier" w:cs="Courier"/>
      <w:sz w:val="24"/>
      <w:szCs w:val="24"/>
    </w:rPr>
  </w:style>
  <w:style w:type="character" w:customStyle="1" w:styleId="Q3rdlevelhead">
    <w:name w:val="Q 3rd level head"/>
    <w:rsid w:val="005D57CB"/>
    <w:rPr>
      <w:rFonts w:ascii="Sb 2Stone Sans Semibold" w:hAnsi="Sb 2Stone Sans Semibold" w:cs="Stone Sans Bold"/>
      <w:bCs/>
      <w:caps/>
      <w:strike w:val="0"/>
      <w:dstrike w:val="0"/>
      <w:color w:val="auto"/>
      <w:spacing w:val="-1"/>
      <w:position w:val="0"/>
      <w:sz w:val="20"/>
      <w:szCs w:val="17"/>
      <w:vertAlign w:val="baseline"/>
    </w:rPr>
  </w:style>
  <w:style w:type="character" w:customStyle="1" w:styleId="Qcodingsingleword">
    <w:name w:val="Q coding single word"/>
    <w:rsid w:val="005D57CB"/>
    <w:rPr>
      <w:rFonts w:ascii="Trebuchet MS" w:hAnsi="Trebuchet MS" w:cs="Trebuchet MS"/>
      <w:sz w:val="20"/>
    </w:rPr>
  </w:style>
  <w:style w:type="paragraph" w:customStyle="1" w:styleId="Qheadline">
    <w:name w:val="Q headline"/>
    <w:basedOn w:val="PlainText"/>
    <w:rsid w:val="005D57CB"/>
    <w:pPr>
      <w:spacing w:line="380" w:lineRule="atLeast"/>
    </w:pPr>
    <w:rPr>
      <w:rFonts w:ascii="ConduitITCStd ExtraLight" w:eastAsia="Times New Roman" w:hAnsi="ConduitITCStd ExtraLight" w:cs="ConduitITCStd ExtraLight"/>
      <w:sz w:val="40"/>
    </w:rPr>
  </w:style>
  <w:style w:type="paragraph" w:customStyle="1" w:styleId="Qbyline">
    <w:name w:val="Q byline"/>
    <w:basedOn w:val="PlainText"/>
    <w:rsid w:val="005D57CB"/>
    <w:pPr>
      <w:spacing w:line="300" w:lineRule="atLeast"/>
    </w:pPr>
    <w:rPr>
      <w:rFonts w:ascii="ConduitITCStd Medium" w:eastAsia="Times New Roman" w:hAnsi="ConduitITCStd Medium" w:cs="ConduitITCStd Medium"/>
      <w:color w:val="006C00"/>
    </w:rPr>
  </w:style>
  <w:style w:type="paragraph" w:customStyle="1" w:styleId="QLoveitHateit">
    <w:name w:val="Q Love it Hate it"/>
    <w:basedOn w:val="PlainText"/>
    <w:rsid w:val="005D57CB"/>
    <w:pPr>
      <w:spacing w:line="300" w:lineRule="atLeast"/>
    </w:pPr>
    <w:rPr>
      <w:rFonts w:ascii="2Stone Sans" w:eastAsia="Times New Roman" w:hAnsi="2Stone Sans" w:cs="2Stone Sans"/>
      <w:b/>
      <w:caps/>
      <w:color w:val="006C00"/>
    </w:rPr>
  </w:style>
  <w:style w:type="character" w:customStyle="1" w:styleId="Qtableword">
    <w:name w:val="Q &quot;table&quot; word"/>
    <w:rsid w:val="005D57CB"/>
    <w:rPr>
      <w:rFonts w:ascii="ConduitITCStd ExtraLight" w:hAnsi="ConduitITCStd ExtraLight" w:cs="ConduitITCStd ExtraLight"/>
      <w:caps/>
      <w:strike w:val="0"/>
      <w:dstrike w:val="0"/>
      <w:position w:val="0"/>
      <w:sz w:val="28"/>
      <w:vertAlign w:val="baseline"/>
    </w:rPr>
  </w:style>
  <w:style w:type="character" w:customStyle="1" w:styleId="Qendslug">
    <w:name w:val="Q end slug"/>
    <w:rsid w:val="005D57CB"/>
    <w:rPr>
      <w:rFonts w:ascii="ConduitITCStd Bold" w:hAnsi="ConduitITCStd Bold" w:cs="ConduitITCStd Bold"/>
      <w:smallCaps/>
      <w:strike w:val="0"/>
      <w:dstrike w:val="0"/>
      <w:position w:val="0"/>
      <w:sz w:val="20"/>
      <w:vertAlign w:val="baseline"/>
    </w:rPr>
  </w:style>
  <w:style w:type="character" w:customStyle="1" w:styleId="Qtablebodycopy">
    <w:name w:val="Q table body copy"/>
    <w:rsid w:val="005D57CB"/>
    <w:rPr>
      <w:rFonts w:ascii="ConduitITCStd" w:hAnsi="ConduitITCStd" w:cs="ConduitITCStd"/>
      <w:strike w:val="0"/>
      <w:dstrike w:val="0"/>
      <w:position w:val="0"/>
      <w:sz w:val="24"/>
      <w:vertAlign w:val="baseline"/>
    </w:rPr>
  </w:style>
  <w:style w:type="character" w:customStyle="1" w:styleId="Qtablecategories">
    <w:name w:val="Q table categories"/>
    <w:rsid w:val="005D57CB"/>
    <w:rPr>
      <w:rFonts w:ascii="C FranklinGothic Condensed" w:hAnsi="C FranklinGothic Condensed" w:cs="C FranklinGothic Condensed"/>
      <w:strike w:val="0"/>
      <w:dstrike w:val="0"/>
      <w:color w:val="FFFFFF"/>
      <w:position w:val="0"/>
      <w:sz w:val="20"/>
      <w:vertAlign w:val="baseline"/>
    </w:rPr>
  </w:style>
  <w:style w:type="character" w:customStyle="1" w:styleId="Qtableheadline">
    <w:name w:val="Q table headline"/>
    <w:rsid w:val="005D57CB"/>
    <w:rPr>
      <w:rFonts w:ascii="C FranklinGothic Condensed" w:hAnsi="C FranklinGothic Condensed" w:cs="C FranklinGothic Condensed"/>
      <w:strike w:val="0"/>
      <w:dstrike w:val="0"/>
      <w:position w:val="0"/>
      <w:sz w:val="22"/>
      <w:vertAlign w:val="baseline"/>
    </w:rPr>
  </w:style>
  <w:style w:type="paragraph" w:customStyle="1" w:styleId="Qdeck">
    <w:name w:val="Q deck"/>
    <w:basedOn w:val="Qbodycopynoindent"/>
    <w:rsid w:val="005D57CB"/>
    <w:rPr>
      <w:rFonts w:ascii="ConduitITCStd Bold" w:hAnsi="ConduitITCStd Bold" w:cs="ConduitITCStd Bold"/>
    </w:rPr>
  </w:style>
  <w:style w:type="character" w:customStyle="1" w:styleId="WW8Num1z0">
    <w:name w:val="WW8Num1z0"/>
    <w:rsid w:val="005D57CB"/>
  </w:style>
  <w:style w:type="character" w:customStyle="1" w:styleId="WW8Num1z1">
    <w:name w:val="WW8Num1z1"/>
    <w:rsid w:val="005D57CB"/>
  </w:style>
  <w:style w:type="character" w:customStyle="1" w:styleId="WW8Num1z2">
    <w:name w:val="WW8Num1z2"/>
    <w:rsid w:val="005D57CB"/>
  </w:style>
  <w:style w:type="character" w:customStyle="1" w:styleId="WW8Num1z3">
    <w:name w:val="WW8Num1z3"/>
    <w:rsid w:val="005D57CB"/>
  </w:style>
  <w:style w:type="character" w:customStyle="1" w:styleId="WW8Num1z4">
    <w:name w:val="WW8Num1z4"/>
    <w:rsid w:val="005D57CB"/>
  </w:style>
  <w:style w:type="character" w:customStyle="1" w:styleId="WW8Num1z5">
    <w:name w:val="WW8Num1z5"/>
    <w:rsid w:val="005D57CB"/>
  </w:style>
  <w:style w:type="character" w:customStyle="1" w:styleId="WW8Num1z6">
    <w:name w:val="WW8Num1z6"/>
    <w:rsid w:val="005D57CB"/>
  </w:style>
  <w:style w:type="character" w:customStyle="1" w:styleId="WW8Num1z7">
    <w:name w:val="WW8Num1z7"/>
    <w:rsid w:val="005D57CB"/>
  </w:style>
  <w:style w:type="character" w:customStyle="1" w:styleId="WW8Num1z8">
    <w:name w:val="WW8Num1z8"/>
    <w:rsid w:val="005D57CB"/>
  </w:style>
  <w:style w:type="character" w:customStyle="1" w:styleId="WW8Num2z0">
    <w:name w:val="WW8Num2z0"/>
    <w:rsid w:val="005D57CB"/>
    <w:rPr>
      <w:rFonts w:ascii="Calibri" w:hAnsi="Calibri" w:cs="Calibri" w:hint="default"/>
    </w:rPr>
  </w:style>
  <w:style w:type="character" w:customStyle="1" w:styleId="WW8Num2z1">
    <w:name w:val="WW8Num2z1"/>
    <w:rsid w:val="005D57CB"/>
  </w:style>
  <w:style w:type="character" w:customStyle="1" w:styleId="WW8Num2z2">
    <w:name w:val="WW8Num2z2"/>
    <w:rsid w:val="005D57CB"/>
  </w:style>
  <w:style w:type="character" w:customStyle="1" w:styleId="WW8Num2z3">
    <w:name w:val="WW8Num2z3"/>
    <w:rsid w:val="005D57CB"/>
  </w:style>
  <w:style w:type="character" w:customStyle="1" w:styleId="WW8Num2z4">
    <w:name w:val="WW8Num2z4"/>
    <w:rsid w:val="005D57CB"/>
  </w:style>
  <w:style w:type="character" w:customStyle="1" w:styleId="WW8Num2z5">
    <w:name w:val="WW8Num2z5"/>
    <w:rsid w:val="005D57CB"/>
  </w:style>
  <w:style w:type="character" w:customStyle="1" w:styleId="WW8Num2z6">
    <w:name w:val="WW8Num2z6"/>
    <w:rsid w:val="005D57CB"/>
  </w:style>
  <w:style w:type="character" w:customStyle="1" w:styleId="WW8Num2z7">
    <w:name w:val="WW8Num2z7"/>
    <w:rsid w:val="005D57CB"/>
  </w:style>
  <w:style w:type="character" w:customStyle="1" w:styleId="WW8Num2z8">
    <w:name w:val="WW8Num2z8"/>
    <w:rsid w:val="005D57CB"/>
  </w:style>
  <w:style w:type="paragraph" w:customStyle="1" w:styleId="Heading">
    <w:name w:val="Heading"/>
    <w:basedOn w:val="Normal"/>
    <w:next w:val="BodyText"/>
    <w:rsid w:val="005D57CB"/>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5D57CB"/>
    <w:pPr>
      <w:spacing w:after="140" w:line="276" w:lineRule="auto"/>
    </w:pPr>
  </w:style>
  <w:style w:type="character" w:customStyle="1" w:styleId="BodyTextChar">
    <w:name w:val="Body Text Char"/>
    <w:basedOn w:val="DefaultParagraphFont"/>
    <w:link w:val="BodyText"/>
    <w:rsid w:val="005D57CB"/>
    <w:rPr>
      <w:rFonts w:ascii="Times New Roman" w:eastAsiaTheme="minorHAnsi" w:hAnsi="Times New Roman" w:cs="Times New Roman"/>
      <w:sz w:val="20"/>
      <w:szCs w:val="20"/>
    </w:rPr>
  </w:style>
  <w:style w:type="paragraph" w:customStyle="1" w:styleId="Index">
    <w:name w:val="Index"/>
    <w:basedOn w:val="Normal"/>
    <w:rsid w:val="005D57CB"/>
    <w:pPr>
      <w:suppressLineNumbers/>
    </w:pPr>
    <w:rPr>
      <w:rFonts w:eastAsia="Times New Roman" w:cs="Lohit Devanagari"/>
    </w:rPr>
  </w:style>
  <w:style w:type="character" w:customStyle="1" w:styleId="PlainTextChar1">
    <w:name w:val="Plain Text Char1"/>
    <w:basedOn w:val="DefaultParagraphFont"/>
    <w:link w:val="PlainText"/>
    <w:rsid w:val="005D57CB"/>
    <w:rPr>
      <w:rFonts w:ascii="Courier" w:eastAsiaTheme="minorHAnsi" w:hAnsi="Courier" w:cs="Courier"/>
      <w:sz w:val="20"/>
      <w:szCs w:val="20"/>
    </w:rPr>
  </w:style>
  <w:style w:type="paragraph" w:customStyle="1" w:styleId="FrameContents">
    <w:name w:val="Frame Contents"/>
    <w:basedOn w:val="Normal"/>
    <w:rsid w:val="005D57CB"/>
    <w:rPr>
      <w:rFonts w:eastAsia="Times New Roman"/>
    </w:rPr>
  </w:style>
  <w:style w:type="character" w:customStyle="1" w:styleId="Heading1Char1">
    <w:name w:val="Heading 1 Char1"/>
    <w:basedOn w:val="DefaultParagraphFont"/>
    <w:link w:val="Heading1"/>
    <w:rsid w:val="005D57CB"/>
    <w:rPr>
      <w:rFonts w:ascii="Helvetica" w:eastAsia="Times New Roman" w:hAnsi="Helvetica" w:cs="Helvetica"/>
      <w:b/>
      <w:kern w:val="2"/>
      <w:sz w:val="32"/>
      <w:szCs w:val="20"/>
    </w:rPr>
  </w:style>
  <w:style w:type="character" w:customStyle="1" w:styleId="Heading2Char1">
    <w:name w:val="Heading 2 Char1"/>
    <w:basedOn w:val="DefaultParagraphFont"/>
    <w:link w:val="Heading2"/>
    <w:rsid w:val="005D57CB"/>
    <w:rPr>
      <w:rFonts w:ascii="Times New Roman" w:eastAsia="Times New Roman" w:hAnsi="Times New Roman" w:cs="Times New Roman"/>
      <w:b/>
      <w:bCs/>
      <w:sz w:val="32"/>
      <w:szCs w:val="32"/>
    </w:rPr>
  </w:style>
  <w:style w:type="character" w:customStyle="1" w:styleId="Heading3Char1">
    <w:name w:val="Heading 3 Char1"/>
    <w:basedOn w:val="DefaultParagraphFont"/>
    <w:link w:val="Heading3"/>
    <w:rsid w:val="005D57CB"/>
    <w:rPr>
      <w:rFonts w:ascii="Times New Roman" w:eastAsia="Times New Roman" w:hAnsi="Times New Roman" w:cs="Times New Roman"/>
      <w:b/>
      <w:bCs/>
      <w:sz w:val="28"/>
      <w:szCs w:val="28"/>
    </w:rPr>
  </w:style>
  <w:style w:type="character" w:customStyle="1" w:styleId="Heading4Char1">
    <w:name w:val="Heading 4 Char1"/>
    <w:basedOn w:val="DefaultParagraphFont"/>
    <w:link w:val="Heading4"/>
    <w:rsid w:val="005D57CB"/>
    <w:rPr>
      <w:rFonts w:ascii="Times New Roman" w:eastAsia="Times New Roman" w:hAnsi="Times New Roman" w:cs="Times New Roman"/>
      <w:b/>
      <w:bCs/>
      <w:sz w:val="20"/>
      <w:szCs w:val="20"/>
    </w:rPr>
  </w:style>
  <w:style w:type="character" w:customStyle="1" w:styleId="Heading5Char1">
    <w:name w:val="Heading 5 Char1"/>
    <w:basedOn w:val="DefaultParagraphFont"/>
    <w:link w:val="Heading5"/>
    <w:rsid w:val="005D57CB"/>
    <w:rPr>
      <w:rFonts w:ascii="Times New Roman" w:eastAsia="Times New Roman" w:hAnsi="Times New Roman" w:cs="Times New Roman"/>
      <w:b/>
      <w:bCs/>
      <w:sz w:val="32"/>
      <w:szCs w:val="32"/>
    </w:rPr>
  </w:style>
  <w:style w:type="character" w:customStyle="1" w:styleId="Heading6Char1">
    <w:name w:val="Heading 6 Char1"/>
    <w:basedOn w:val="DefaultParagraphFont"/>
    <w:link w:val="Heading6"/>
    <w:rsid w:val="005D57CB"/>
    <w:rPr>
      <w:rFonts w:ascii="Times New Roman" w:eastAsia="Times New Roman" w:hAnsi="Times New Roman" w:cs="Times New Roman"/>
      <w:b/>
      <w:bCs/>
      <w:sz w:val="46"/>
      <w:szCs w:val="46"/>
    </w:rPr>
  </w:style>
  <w:style w:type="paragraph" w:styleId="Caption">
    <w:name w:val="caption"/>
    <w:basedOn w:val="Normal"/>
    <w:qFormat/>
    <w:rsid w:val="005D57CB"/>
    <w:pPr>
      <w:suppressLineNumbers/>
      <w:spacing w:before="120" w:after="120"/>
    </w:pPr>
    <w:rPr>
      <w:rFonts w:eastAsia="Times New Roman" w:cs="Lohit Devanagari"/>
      <w:i/>
      <w:iCs/>
    </w:rPr>
  </w:style>
  <w:style w:type="paragraph" w:styleId="List">
    <w:name w:val="List"/>
    <w:basedOn w:val="BodyText"/>
    <w:rsid w:val="005D57CB"/>
    <w:rPr>
      <w:rFonts w:eastAsia="Times New Roman" w:cs="Lohit Devanagari"/>
    </w:rPr>
  </w:style>
  <w:style w:type="character" w:customStyle="1" w:styleId="BalloonTextChar1">
    <w:name w:val="Balloon Text Char1"/>
    <w:basedOn w:val="DefaultParagraphFont"/>
    <w:link w:val="BalloonText"/>
    <w:rsid w:val="005D57CB"/>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E72A18"/>
    <w:rPr>
      <w:sz w:val="16"/>
      <w:szCs w:val="16"/>
    </w:rPr>
  </w:style>
  <w:style w:type="paragraph" w:styleId="CommentText">
    <w:name w:val="annotation text"/>
    <w:basedOn w:val="Normal"/>
    <w:link w:val="CommentTextChar"/>
    <w:uiPriority w:val="99"/>
    <w:semiHidden/>
    <w:unhideWhenUsed/>
    <w:rsid w:val="00E72A18"/>
    <w:rPr>
      <w:sz w:val="20"/>
      <w:szCs w:val="20"/>
    </w:rPr>
  </w:style>
  <w:style w:type="character" w:customStyle="1" w:styleId="CommentTextChar">
    <w:name w:val="Comment Text Char"/>
    <w:basedOn w:val="DefaultParagraphFont"/>
    <w:link w:val="CommentText"/>
    <w:uiPriority w:val="99"/>
    <w:semiHidden/>
    <w:rsid w:val="00E72A18"/>
    <w:rPr>
      <w:rFonts w:eastAsiaTheme="minorHAnsi"/>
      <w:sz w:val="20"/>
      <w:szCs w:val="20"/>
      <w:lang w:val="en-CA"/>
    </w:rPr>
  </w:style>
  <w:style w:type="paragraph" w:styleId="CommentSubject">
    <w:name w:val="annotation subject"/>
    <w:basedOn w:val="CommentText"/>
    <w:next w:val="CommentText"/>
    <w:link w:val="CommentSubjectChar"/>
    <w:uiPriority w:val="99"/>
    <w:semiHidden/>
    <w:unhideWhenUsed/>
    <w:rsid w:val="00E72A18"/>
    <w:rPr>
      <w:b/>
      <w:bCs/>
    </w:rPr>
  </w:style>
  <w:style w:type="character" w:customStyle="1" w:styleId="CommentSubjectChar">
    <w:name w:val="Comment Subject Char"/>
    <w:basedOn w:val="CommentTextChar"/>
    <w:link w:val="CommentSubject"/>
    <w:uiPriority w:val="99"/>
    <w:semiHidden/>
    <w:rsid w:val="00E72A18"/>
    <w:rPr>
      <w:rFonts w:eastAsiaTheme="minorHAnsi"/>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90221">
      <w:bodyDiv w:val="1"/>
      <w:marLeft w:val="0"/>
      <w:marRight w:val="0"/>
      <w:marTop w:val="0"/>
      <w:marBottom w:val="0"/>
      <w:divBdr>
        <w:top w:val="none" w:sz="0" w:space="0" w:color="auto"/>
        <w:left w:val="none" w:sz="0" w:space="0" w:color="auto"/>
        <w:bottom w:val="none" w:sz="0" w:space="0" w:color="auto"/>
        <w:right w:val="none" w:sz="0" w:space="0" w:color="auto"/>
      </w:divBdr>
    </w:div>
    <w:div w:id="1609388412">
      <w:bodyDiv w:val="1"/>
      <w:marLeft w:val="0"/>
      <w:marRight w:val="0"/>
      <w:marTop w:val="0"/>
      <w:marBottom w:val="0"/>
      <w:divBdr>
        <w:top w:val="none" w:sz="0" w:space="0" w:color="auto"/>
        <w:left w:val="none" w:sz="0" w:space="0" w:color="auto"/>
        <w:bottom w:val="none" w:sz="0" w:space="0" w:color="auto"/>
        <w:right w:val="none" w:sz="0" w:space="0" w:color="auto"/>
      </w:divBdr>
    </w:div>
    <w:div w:id="1680737792">
      <w:bodyDiv w:val="1"/>
      <w:marLeft w:val="0"/>
      <w:marRight w:val="0"/>
      <w:marTop w:val="0"/>
      <w:marBottom w:val="0"/>
      <w:divBdr>
        <w:top w:val="none" w:sz="0" w:space="0" w:color="auto"/>
        <w:left w:val="none" w:sz="0" w:space="0" w:color="auto"/>
        <w:bottom w:val="none" w:sz="0" w:space="0" w:color="auto"/>
        <w:right w:val="none" w:sz="0" w:space="0" w:color="auto"/>
      </w:divBdr>
    </w:div>
    <w:div w:id="20221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4998</Words>
  <Characters>28494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Jeremy Clark</cp:lastModifiedBy>
  <cp:revision>13</cp:revision>
  <dcterms:created xsi:type="dcterms:W3CDTF">2020-02-05T20:12:00Z</dcterms:created>
  <dcterms:modified xsi:type="dcterms:W3CDTF">2020-02-12T01:42:00Z</dcterms:modified>
</cp:coreProperties>
</file>